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77777777" w:rsidR="001C7E99" w:rsidRPr="00554AE7" w:rsidRDefault="001C7E99" w:rsidP="23C6F9D1">
      <w:pPr>
        <w:jc w:val="center"/>
        <w:rPr>
          <w:del w:id="0" w:author="Rohit Bohara" w:date="2021-03-10T07:57:00Z"/>
          <w:b/>
          <w:bCs/>
          <w:lang w:val="en-US"/>
        </w:rPr>
      </w:pPr>
      <w:del w:id="1" w:author="Rohit Bohara" w:date="2021-03-10T07:57:00Z">
        <w:r w:rsidRPr="23C6F9D1" w:rsidDel="23C6F9D1">
          <w:rPr>
            <w:lang w:val="en-US"/>
          </w:rPr>
          <w:delText>Project acronym:</w:delText>
        </w:r>
        <w:r w:rsidRPr="23C6F9D1" w:rsidDel="23C6F9D1">
          <w:rPr>
            <w:b/>
            <w:bCs/>
            <w:lang w:val="en-US"/>
          </w:rPr>
          <w:delText xml:space="preserve"> XXX</w:delText>
        </w:r>
      </w:del>
    </w:p>
    <w:p w14:paraId="472F2ABC" w14:textId="77777777" w:rsidR="001C7E99" w:rsidRPr="00554AE7" w:rsidRDefault="001C7E99" w:rsidP="23C6F9D1">
      <w:pPr>
        <w:jc w:val="center"/>
        <w:rPr>
          <w:del w:id="2" w:author="Rohit Bohara" w:date="2021-03-10T07:57:00Z"/>
          <w:lang w:val="en-US"/>
        </w:rPr>
      </w:pPr>
      <w:del w:id="3" w:author="Rohit Bohara" w:date="2021-03-10T07:57:00Z">
        <w:r w:rsidRPr="23C6F9D1" w:rsidDel="23C6F9D1">
          <w:rPr>
            <w:lang w:val="en-US"/>
          </w:rPr>
          <w:delText>Project title:</w:delText>
        </w:r>
        <w:r w:rsidRPr="23C6F9D1" w:rsidDel="23C6F9D1">
          <w:rPr>
            <w:b/>
            <w:bCs/>
            <w:lang w:val="en-US"/>
          </w:rPr>
          <w:delText xml:space="preserve"> </w:delText>
        </w:r>
        <w:r w:rsidRPr="23C6F9D1" w:rsidDel="23C6F9D1">
          <w:rPr>
            <w:b/>
            <w:bCs/>
          </w:rPr>
          <w:delText>XXX</w:delText>
        </w:r>
      </w:del>
    </w:p>
    <w:p w14:paraId="778738EC" w14:textId="77777777" w:rsidR="001C7E99" w:rsidRPr="00A21AD9" w:rsidRDefault="00E506C3" w:rsidP="001C7E99">
      <w:pPr>
        <w:jc w:val="center"/>
        <w:rPr>
          <w:del w:id="4" w:author="Rohit Bohara" w:date="2021-03-10T07:57:00Z"/>
          <w:lang w:val="en-US"/>
        </w:rPr>
      </w:pPr>
      <w:del w:id="5" w:author="Rohit Bohara" w:date="2021-03-10T07:57:00Z">
        <w:r w:rsidRPr="23C6F9D1" w:rsidDel="23C6F9D1">
          <w:rPr>
            <w:lang w:val="en-US"/>
          </w:rPr>
          <w:delText xml:space="preserve">Third Party: </w:delText>
        </w:r>
        <w:r w:rsidRPr="23C6F9D1" w:rsidDel="23C6F9D1">
          <w:rPr>
            <w:b/>
            <w:bCs/>
            <w:lang w:val="en-US"/>
          </w:rPr>
          <w:delText>XXX</w:delText>
        </w:r>
      </w:del>
    </w:p>
    <w:p w14:paraId="199FB2A4" w14:textId="77777777" w:rsidR="001C7E99" w:rsidRDefault="001C7E99" w:rsidP="001C7E99">
      <w:pPr>
        <w:jc w:val="center"/>
        <w:rPr>
          <w:del w:id="6" w:author="Rohit Bohara" w:date="2021-03-10T07:57:00Z"/>
          <w:lang w:val="en-US"/>
        </w:rPr>
      </w:pPr>
    </w:p>
    <w:p w14:paraId="1E950FA1" w14:textId="77777777" w:rsidR="00E506C3" w:rsidRDefault="00E506C3" w:rsidP="001C7E99">
      <w:pPr>
        <w:jc w:val="center"/>
        <w:rPr>
          <w:del w:id="7" w:author="Rohit Bohara" w:date="2021-03-10T07:57:00Z"/>
          <w:lang w:val="en-US"/>
        </w:rPr>
      </w:pPr>
      <w:del w:id="8" w:author="Rohit Bohara" w:date="2021-03-10T07:57:00Z">
        <w:r w:rsidRPr="23C6F9D1" w:rsidDel="23C6F9D1">
          <w:rPr>
            <w:rFonts w:ascii="Symbol" w:eastAsia="Symbol" w:hAnsi="Symbol" w:cs="Symbol"/>
            <w:highlight w:val="yellow"/>
            <w:lang w:val="en-US"/>
          </w:rPr>
          <w:delText></w:delText>
        </w:r>
        <w:r w:rsidRPr="23C6F9D1" w:rsidDel="23C6F9D1">
          <w:rPr>
            <w:highlight w:val="yellow"/>
            <w:lang w:val="en-US"/>
          </w:rPr>
          <w:delText>Insert LOGO of the Third Party</w:delText>
        </w:r>
        <w:r w:rsidRPr="23C6F9D1" w:rsidDel="23C6F9D1">
          <w:rPr>
            <w:rFonts w:ascii="Symbol" w:eastAsia="Symbol" w:hAnsi="Symbol" w:cs="Symbol"/>
            <w:highlight w:val="yellow"/>
            <w:lang w:val="en-US"/>
          </w:rPr>
          <w:delText></w:delText>
        </w:r>
      </w:del>
    </w:p>
    <w:p w14:paraId="578542FE" w14:textId="77777777" w:rsidR="00E506C3" w:rsidRPr="00312082" w:rsidRDefault="00E506C3" w:rsidP="001C7E99">
      <w:pPr>
        <w:jc w:val="center"/>
        <w:rPr>
          <w:del w:id="9" w:author="Rohit Bohara" w:date="2021-03-10T07:57:00Z"/>
          <w:lang w:val="en-US"/>
        </w:rPr>
      </w:pPr>
    </w:p>
    <w:p w14:paraId="2E67EA42" w14:textId="77777777" w:rsidR="001C7E99" w:rsidRDefault="001C7E99" w:rsidP="001C7E99">
      <w:pPr>
        <w:pStyle w:val="Title1"/>
        <w:rPr>
          <w:del w:id="10" w:author="Rohit Bohara" w:date="2021-03-10T07:57:00Z"/>
          <w:lang w:val="en-US"/>
        </w:rPr>
      </w:pPr>
      <w:del w:id="11" w:author="Rohit Bohara" w:date="2021-03-10T07:57:00Z">
        <w:r w:rsidRPr="23C6F9D1" w:rsidDel="23C6F9D1">
          <w:rPr>
            <w:lang w:val="en-US"/>
          </w:rPr>
          <w:delText>Deliverable X.X</w:delText>
        </w:r>
      </w:del>
    </w:p>
    <w:p w14:paraId="6392B39A" w14:textId="77777777" w:rsidR="001C7E99" w:rsidRPr="00312082" w:rsidRDefault="001C7E99" w:rsidP="001C7E99">
      <w:pPr>
        <w:pStyle w:val="Title1"/>
        <w:rPr>
          <w:del w:id="12" w:author="Rohit Bohara" w:date="2021-03-10T07:57:00Z"/>
          <w:lang w:val="en-US"/>
        </w:rPr>
      </w:pPr>
      <w:del w:id="13" w:author="Rohit Bohara" w:date="2021-03-10T07:57:00Z">
        <w:r w:rsidRPr="23C6F9D1" w:rsidDel="23C6F9D1">
          <w:rPr>
            <w:lang w:val="en-US"/>
          </w:rPr>
          <w:delText>Title</w:delText>
        </w:r>
      </w:del>
    </w:p>
    <w:p w14:paraId="0E00FBAE" w14:textId="77777777" w:rsidR="001C7E99" w:rsidRPr="00312082" w:rsidRDefault="001C7E99" w:rsidP="001C7E99">
      <w:pPr>
        <w:rPr>
          <w:del w:id="14" w:author="Rohit Bohara" w:date="2021-03-10T07:57:00Z"/>
          <w:lang w:val="en-US"/>
        </w:rPr>
      </w:pPr>
    </w:p>
    <w:tbl>
      <w:tblPr>
        <w:tblStyle w:val="TableGrid"/>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2074DCD1">
        <w:trPr>
          <w:trHeight w:val="388"/>
        </w:trPr>
        <w:tc>
          <w:tcPr>
            <w:tcW w:w="2821" w:type="dxa"/>
            <w:shd w:val="clear" w:color="auto" w:fill="D9D9D9" w:themeFill="background1" w:themeFillShade="D9"/>
          </w:tcPr>
          <w:p w14:paraId="56C408CB" w14:textId="77777777" w:rsidR="001C7E99" w:rsidRPr="00554AE7" w:rsidRDefault="001C7E99" w:rsidP="23C6F9D1">
            <w:pPr>
              <w:jc w:val="right"/>
              <w:rPr>
                <w:b/>
                <w:bCs/>
              </w:rPr>
            </w:pPr>
            <w:del w:id="15" w:author="Rohit Bohara" w:date="2021-03-10T07:57:00Z">
              <w:r w:rsidRPr="23C6F9D1" w:rsidDel="23C6F9D1">
                <w:rPr>
                  <w:b/>
                  <w:bCs/>
                </w:rPr>
                <w:delText>Deliverables leader:</w:delText>
              </w:r>
            </w:del>
          </w:p>
        </w:tc>
        <w:tc>
          <w:tcPr>
            <w:tcW w:w="6189" w:type="dxa"/>
          </w:tcPr>
          <w:p w14:paraId="399231A2" w14:textId="77777777" w:rsidR="001C7E99" w:rsidRPr="00554AE7" w:rsidRDefault="001C7E99" w:rsidP="00222A53">
            <w:pPr>
              <w:rPr>
                <w:b/>
                <w:szCs w:val="22"/>
              </w:rPr>
            </w:pPr>
          </w:p>
        </w:tc>
      </w:tr>
      <w:tr w:rsidR="001C7E99" w:rsidRPr="00554AE7" w14:paraId="64B04E15" w14:textId="77777777" w:rsidTr="2074DCD1">
        <w:trPr>
          <w:trHeight w:val="422"/>
        </w:trPr>
        <w:tc>
          <w:tcPr>
            <w:tcW w:w="2821" w:type="dxa"/>
            <w:shd w:val="clear" w:color="auto" w:fill="D9D9D9" w:themeFill="background1" w:themeFillShade="D9"/>
          </w:tcPr>
          <w:p w14:paraId="29066BBF" w14:textId="77777777" w:rsidR="001C7E99" w:rsidRPr="00554AE7" w:rsidRDefault="001C7E99" w:rsidP="23C6F9D1">
            <w:pPr>
              <w:jc w:val="right"/>
              <w:rPr>
                <w:b/>
                <w:bCs/>
              </w:rPr>
            </w:pPr>
            <w:del w:id="16" w:author="Rohit Bohara" w:date="2021-03-10T07:57:00Z">
              <w:r w:rsidRPr="23C6F9D1" w:rsidDel="23C6F9D1">
                <w:rPr>
                  <w:b/>
                  <w:bCs/>
                </w:rPr>
                <w:delText>Authors:</w:delText>
              </w:r>
            </w:del>
          </w:p>
        </w:tc>
        <w:tc>
          <w:tcPr>
            <w:tcW w:w="6189" w:type="dxa"/>
          </w:tcPr>
          <w:p w14:paraId="76603A7A" w14:textId="77777777" w:rsidR="001C7E99" w:rsidRPr="00554AE7" w:rsidRDefault="001C7E99" w:rsidP="00222A53">
            <w:pPr>
              <w:rPr>
                <w:szCs w:val="22"/>
              </w:rPr>
            </w:pPr>
          </w:p>
        </w:tc>
      </w:tr>
      <w:tr w:rsidR="001C7E99" w:rsidRPr="00554AE7" w14:paraId="43941873" w14:textId="77777777" w:rsidTr="2074DCD1">
        <w:trPr>
          <w:trHeight w:val="413"/>
        </w:trPr>
        <w:tc>
          <w:tcPr>
            <w:tcW w:w="2821" w:type="dxa"/>
            <w:shd w:val="clear" w:color="auto" w:fill="D9D9D9" w:themeFill="background1" w:themeFillShade="D9"/>
          </w:tcPr>
          <w:p w14:paraId="5AB06DE5" w14:textId="77777777" w:rsidR="001C7E99" w:rsidRPr="00554AE7" w:rsidRDefault="001C7E99" w:rsidP="23C6F9D1">
            <w:pPr>
              <w:jc w:val="right"/>
              <w:rPr>
                <w:b/>
                <w:bCs/>
              </w:rPr>
            </w:pPr>
            <w:del w:id="17" w:author="Rohit Bohara" w:date="2021-03-10T07:57:00Z">
              <w:r w:rsidRPr="23C6F9D1" w:rsidDel="23C6F9D1">
                <w:rPr>
                  <w:b/>
                  <w:bCs/>
                </w:rPr>
                <w:delText>Due date:</w:delText>
              </w:r>
            </w:del>
          </w:p>
        </w:tc>
        <w:tc>
          <w:tcPr>
            <w:tcW w:w="6189" w:type="dxa"/>
          </w:tcPr>
          <w:p w14:paraId="3D74C41B" w14:textId="77777777" w:rsidR="001C7E99" w:rsidRPr="00554AE7" w:rsidRDefault="001C7E99" w:rsidP="00222A53">
            <w:pPr>
              <w:rPr>
                <w:szCs w:val="22"/>
              </w:rPr>
            </w:pPr>
          </w:p>
        </w:tc>
      </w:tr>
      <w:tr w:rsidR="001C7E99" w:rsidRPr="00554AE7" w14:paraId="1328689A" w14:textId="77777777" w:rsidTr="2074DCD1">
        <w:trPr>
          <w:trHeight w:val="391"/>
        </w:trPr>
        <w:tc>
          <w:tcPr>
            <w:tcW w:w="2821" w:type="dxa"/>
            <w:shd w:val="clear" w:color="auto" w:fill="D9D9D9" w:themeFill="background1" w:themeFillShade="D9"/>
          </w:tcPr>
          <w:p w14:paraId="237AC90C" w14:textId="77777777" w:rsidR="001C7E99" w:rsidRPr="00554AE7" w:rsidRDefault="001C7E99" w:rsidP="23C6F9D1">
            <w:pPr>
              <w:jc w:val="right"/>
              <w:rPr>
                <w:b/>
                <w:bCs/>
              </w:rPr>
            </w:pPr>
            <w:del w:id="18" w:author="Rohit Bohara" w:date="2021-03-10T07:57:00Z">
              <w:r w:rsidRPr="23C6F9D1" w:rsidDel="23C6F9D1">
                <w:rPr>
                  <w:b/>
                  <w:bCs/>
                </w:rPr>
                <w:delText>Actual submission date:</w:delText>
              </w:r>
            </w:del>
          </w:p>
        </w:tc>
        <w:tc>
          <w:tcPr>
            <w:tcW w:w="6189" w:type="dxa"/>
          </w:tcPr>
          <w:p w14:paraId="387F9FF6" w14:textId="77777777" w:rsidR="001C7E99" w:rsidRPr="00554AE7" w:rsidRDefault="001C7E99" w:rsidP="00222A53">
            <w:pPr>
              <w:rPr>
                <w:szCs w:val="22"/>
              </w:rPr>
            </w:pPr>
          </w:p>
        </w:tc>
      </w:tr>
      <w:tr w:rsidR="001C7E99" w:rsidRPr="00554AE7" w14:paraId="041266FD" w14:textId="77777777" w:rsidTr="2074DCD1">
        <w:trPr>
          <w:trHeight w:val="420"/>
        </w:trPr>
        <w:tc>
          <w:tcPr>
            <w:tcW w:w="2821" w:type="dxa"/>
            <w:shd w:val="clear" w:color="auto" w:fill="D9D9D9" w:themeFill="background1" w:themeFillShade="D9"/>
          </w:tcPr>
          <w:p w14:paraId="10419352" w14:textId="77777777" w:rsidR="001C7E99" w:rsidRPr="00554AE7" w:rsidRDefault="001C7E99" w:rsidP="23C6F9D1">
            <w:pPr>
              <w:jc w:val="right"/>
              <w:rPr>
                <w:b/>
                <w:bCs/>
              </w:rPr>
            </w:pPr>
            <w:del w:id="19" w:author="Rohit Bohara" w:date="2021-03-10T07:57:00Z">
              <w:r w:rsidRPr="23C6F9D1" w:rsidDel="23C6F9D1">
                <w:rPr>
                  <w:b/>
                  <w:bCs/>
                </w:rPr>
                <w:delText>Dissemination level:</w:delText>
              </w:r>
            </w:del>
          </w:p>
        </w:tc>
        <w:tc>
          <w:tcPr>
            <w:tcW w:w="6189" w:type="dxa"/>
          </w:tcPr>
          <w:p w14:paraId="31A9A691" w14:textId="16BF4883" w:rsidR="001C7E99" w:rsidRPr="00554AE7" w:rsidRDefault="001C7E99" w:rsidP="23C6F9D1">
            <w:pPr>
              <w:jc w:val="center"/>
              <w:rPr>
                <w:ins w:id="20" w:author="Rohit Bohara" w:date="2021-03-10T07:57:00Z"/>
                <w:rFonts w:ascii="Segoe UI" w:eastAsia="Segoe UI" w:hAnsi="Segoe UI" w:cs="Segoe UI"/>
                <w:szCs w:val="22"/>
              </w:rPr>
            </w:pPr>
            <w:del w:id="21" w:author="Rohit Bohara" w:date="2021-03-10T07:57:00Z">
              <w:r w:rsidDel="23C6F9D1">
                <w:delText>Public / confidential</w:delText>
              </w:r>
            </w:del>
            <w:ins w:id="22" w:author="Rohit Bohara" w:date="2021-03-10T07:57:00Z">
              <w:r w:rsidR="23C6F9D1" w:rsidRPr="23C6F9D1">
                <w:rPr>
                  <w:rFonts w:ascii="Segoe UI" w:eastAsia="Segoe UI" w:hAnsi="Segoe UI" w:cs="Segoe UI"/>
                  <w:szCs w:val="22"/>
                  <w:lang w:val="en-US"/>
                </w:rPr>
                <w:t xml:space="preserve"> Project acronym:</w:t>
              </w:r>
              <w:r w:rsidR="23C6F9D1" w:rsidRPr="23C6F9D1">
                <w:rPr>
                  <w:rFonts w:ascii="Segoe UI" w:eastAsia="Segoe UI" w:hAnsi="Segoe UI" w:cs="Segoe UI"/>
                  <w:b/>
                  <w:bCs/>
                  <w:szCs w:val="22"/>
                  <w:lang w:val="en-US"/>
                </w:rPr>
                <w:t xml:space="preserve"> </w:t>
              </w:r>
              <w:proofErr w:type="spellStart"/>
              <w:r w:rsidR="23C6F9D1" w:rsidRPr="23C6F9D1">
                <w:rPr>
                  <w:rFonts w:ascii="Segoe UI" w:eastAsia="Segoe UI" w:hAnsi="Segoe UI" w:cs="Segoe UI"/>
                  <w:b/>
                  <w:bCs/>
                  <w:szCs w:val="22"/>
                  <w:lang w:val="en-US"/>
                </w:rPr>
                <w:t>IoTrust</w:t>
              </w:r>
              <w:proofErr w:type="spellEnd"/>
            </w:ins>
          </w:p>
          <w:p w14:paraId="4AFDB0DC" w14:textId="7E0B09C7" w:rsidR="001C7E99" w:rsidRPr="00554AE7" w:rsidRDefault="23C6F9D1" w:rsidP="23C6F9D1">
            <w:pPr>
              <w:jc w:val="center"/>
              <w:rPr>
                <w:ins w:id="23" w:author="Rohit Bohara" w:date="2021-03-10T07:57:00Z"/>
                <w:rFonts w:ascii="Segoe UI" w:eastAsia="Segoe UI" w:hAnsi="Segoe UI" w:cs="Segoe UI"/>
                <w:szCs w:val="22"/>
              </w:rPr>
            </w:pPr>
            <w:ins w:id="24" w:author="Rohit Bohara" w:date="2021-03-10T07:57:00Z">
              <w:r w:rsidRPr="23C6F9D1">
                <w:rPr>
                  <w:rFonts w:ascii="Segoe UI" w:eastAsia="Segoe UI" w:hAnsi="Segoe UI" w:cs="Segoe UI"/>
                  <w:szCs w:val="22"/>
                  <w:lang w:val="en-US"/>
                </w:rPr>
                <w:t>Project title:</w:t>
              </w:r>
              <w:r w:rsidRPr="23C6F9D1">
                <w:rPr>
                  <w:rFonts w:ascii="Segoe UI" w:eastAsia="Segoe UI" w:hAnsi="Segoe UI" w:cs="Segoe UI"/>
                  <w:b/>
                  <w:bCs/>
                  <w:szCs w:val="22"/>
                  <w:lang w:val="en-US"/>
                </w:rPr>
                <w:t xml:space="preserve"> Secure trust bootstrapping and peer to peer network connection </w:t>
              </w:r>
              <w:proofErr w:type="gramStart"/>
              <w:r w:rsidRPr="23C6F9D1">
                <w:rPr>
                  <w:rFonts w:ascii="Segoe UI" w:eastAsia="Segoe UI" w:hAnsi="Segoe UI" w:cs="Segoe UI"/>
                  <w:b/>
                  <w:bCs/>
                  <w:szCs w:val="22"/>
                  <w:lang w:val="en-US"/>
                </w:rPr>
                <w:t>in</w:t>
              </w:r>
              <w:proofErr w:type="gramEnd"/>
              <w:r w:rsidRPr="23C6F9D1">
                <w:rPr>
                  <w:rFonts w:ascii="Segoe UI" w:eastAsia="Segoe UI" w:hAnsi="Segoe UI" w:cs="Segoe UI"/>
                  <w:b/>
                  <w:bCs/>
                  <w:szCs w:val="22"/>
                  <w:lang w:val="en-US"/>
                </w:rPr>
                <w:t xml:space="preserve"> the Internet of Things</w:t>
              </w:r>
            </w:ins>
          </w:p>
          <w:p w14:paraId="3A76EA10" w14:textId="1971461E" w:rsidR="001C7E99" w:rsidRPr="00554AE7" w:rsidRDefault="23C6F9D1" w:rsidP="23C6F9D1">
            <w:pPr>
              <w:jc w:val="center"/>
              <w:rPr>
                <w:ins w:id="25" w:author="Rohit Bohara" w:date="2021-03-10T07:57:00Z"/>
                <w:rFonts w:ascii="Segoe UI" w:eastAsia="Segoe UI" w:hAnsi="Segoe UI" w:cs="Segoe UI"/>
                <w:szCs w:val="22"/>
              </w:rPr>
            </w:pPr>
            <w:ins w:id="26" w:author="Rohit Bohara" w:date="2021-03-10T07:57:00Z">
              <w:r w:rsidRPr="23C6F9D1">
                <w:rPr>
                  <w:rFonts w:ascii="Segoe UI" w:eastAsia="Segoe UI" w:hAnsi="Segoe UI" w:cs="Segoe UI"/>
                  <w:szCs w:val="22"/>
                  <w:lang w:val="en-US"/>
                </w:rPr>
                <w:t xml:space="preserve">Third Party: </w:t>
              </w:r>
              <w:r w:rsidRPr="23C6F9D1">
                <w:rPr>
                  <w:rFonts w:ascii="Segoe UI" w:eastAsia="Segoe UI" w:hAnsi="Segoe UI" w:cs="Segoe UI"/>
                  <w:b/>
                  <w:bCs/>
                  <w:szCs w:val="22"/>
                  <w:lang w:val="en-US"/>
                </w:rPr>
                <w:t>DW/ODINS</w:t>
              </w:r>
            </w:ins>
          </w:p>
          <w:p w14:paraId="797438C7" w14:textId="049D35DE" w:rsidR="001C7E99" w:rsidRPr="00554AE7" w:rsidRDefault="001C7E99" w:rsidP="23C6F9D1">
            <w:pPr>
              <w:jc w:val="center"/>
              <w:rPr>
                <w:ins w:id="27" w:author="Rohit Bohara" w:date="2021-03-10T07:57:00Z"/>
                <w:rFonts w:ascii="Segoe UI" w:eastAsia="Segoe UI" w:hAnsi="Segoe UI" w:cs="Segoe UI"/>
                <w:szCs w:val="22"/>
              </w:rPr>
            </w:pPr>
          </w:p>
          <w:tbl>
            <w:tblPr>
              <w:tblStyle w:val="TableGrid"/>
              <w:tblW w:w="0" w:type="auto"/>
              <w:tblLook w:val="04A0" w:firstRow="1" w:lastRow="0" w:firstColumn="1" w:lastColumn="0" w:noHBand="0" w:noVBand="1"/>
            </w:tblPr>
            <w:tblGrid>
              <w:gridCol w:w="3227"/>
              <w:gridCol w:w="2736"/>
            </w:tblGrid>
            <w:tr w:rsidR="23C6F9D1" w14:paraId="52EA5E4A" w14:textId="77777777" w:rsidTr="2074DCD1">
              <w:trPr>
                <w:trHeight w:val="855"/>
                <w:ins w:id="28" w:author="Rohit Bohara" w:date="2021-03-10T07:57:00Z"/>
              </w:trPr>
              <w:tc>
                <w:tcPr>
                  <w:tcW w:w="3497" w:type="dxa"/>
                  <w:vAlign w:val="center"/>
                </w:tcPr>
                <w:p w14:paraId="72D85963" w14:textId="0E6EB4CF" w:rsidR="23C6F9D1" w:rsidRDefault="23C6F9D1" w:rsidP="23C6F9D1">
                  <w:pPr>
                    <w:jc w:val="center"/>
                    <w:rPr>
                      <w:rFonts w:ascii="Segoe UI" w:eastAsia="Segoe UI" w:hAnsi="Segoe UI" w:cs="Segoe UI"/>
                      <w:szCs w:val="22"/>
                      <w:lang w:val="en-US"/>
                    </w:rPr>
                  </w:pPr>
                  <w:ins w:id="29" w:author="Rohit Bohara" w:date="2021-03-10T07:57:00Z">
                    <w:r w:rsidRPr="23C6F9D1">
                      <w:rPr>
                        <w:rFonts w:ascii="Segoe UI" w:eastAsia="Segoe UI" w:hAnsi="Segoe UI" w:cs="Segoe UI"/>
                        <w:szCs w:val="22"/>
                      </w:rPr>
                      <w:t>Digital Worx GmbH (DW) - Germany</w:t>
                    </w:r>
                  </w:ins>
                </w:p>
              </w:tc>
              <w:tc>
                <w:tcPr>
                  <w:tcW w:w="2572" w:type="dxa"/>
                  <w:vAlign w:val="center"/>
                </w:tcPr>
                <w:p w14:paraId="233DFEEF" w14:textId="67F6BCEE" w:rsidR="23C6F9D1" w:rsidRDefault="23C6F9D1" w:rsidP="23C6F9D1">
                  <w:pPr>
                    <w:jc w:val="center"/>
                    <w:rPr>
                      <w:rFonts w:ascii="Segoe UI" w:eastAsia="Segoe UI" w:hAnsi="Segoe UI" w:cs="Segoe UI"/>
                      <w:szCs w:val="22"/>
                      <w:lang w:val="en-US"/>
                    </w:rPr>
                  </w:pPr>
                  <w:ins w:id="30" w:author="Rohit Bohara" w:date="2021-03-10T07:57:00Z">
                    <w:r>
                      <w:rPr>
                        <w:noProof/>
                      </w:rPr>
                      <w:drawing>
                        <wp:inline distT="0" distB="0" distL="0" distR="0" wp14:anchorId="17F148BF" wp14:editId="6D105FD6">
                          <wp:extent cx="1600200" cy="542925"/>
                          <wp:effectExtent l="0" t="0" r="0" b="0"/>
                          <wp:docPr id="766588949" name="Imagen 766588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6588949"/>
                                  <pic:cNvPicPr/>
                                </pic:nvPicPr>
                                <pic:blipFill>
                                  <a:blip r:embed="rId8">
                                    <a:extLst>
                                      <a:ext uri="{28A0092B-C50C-407E-A947-70E740481C1C}">
                                        <a14:useLocalDpi xmlns:a14="http://schemas.microsoft.com/office/drawing/2010/main" val="0"/>
                                      </a:ext>
                                    </a:extLst>
                                  </a:blip>
                                  <a:stretch>
                                    <a:fillRect/>
                                  </a:stretch>
                                </pic:blipFill>
                                <pic:spPr>
                                  <a:xfrm>
                                    <a:off x="0" y="0"/>
                                    <a:ext cx="1600200" cy="542925"/>
                                  </a:xfrm>
                                  <a:prstGeom prst="rect">
                                    <a:avLst/>
                                  </a:prstGeom>
                                </pic:spPr>
                              </pic:pic>
                            </a:graphicData>
                          </a:graphic>
                        </wp:inline>
                      </w:drawing>
                    </w:r>
                  </w:ins>
                </w:p>
              </w:tc>
            </w:tr>
            <w:tr w:rsidR="23C6F9D1" w14:paraId="432B852B" w14:textId="77777777" w:rsidTr="2074DCD1">
              <w:trPr>
                <w:trHeight w:val="750"/>
                <w:ins w:id="31" w:author="Rohit Bohara" w:date="2021-03-10T07:57:00Z"/>
              </w:trPr>
              <w:tc>
                <w:tcPr>
                  <w:tcW w:w="3497" w:type="dxa"/>
                  <w:vAlign w:val="center"/>
                </w:tcPr>
                <w:p w14:paraId="1A75162A" w14:textId="0630F9CB" w:rsidR="23C6F9D1" w:rsidRDefault="23C6F9D1" w:rsidP="23C6F9D1">
                  <w:pPr>
                    <w:jc w:val="center"/>
                    <w:rPr>
                      <w:rFonts w:ascii="Segoe UI" w:eastAsia="Segoe UI" w:hAnsi="Segoe UI" w:cs="Segoe UI"/>
                      <w:szCs w:val="22"/>
                      <w:lang w:val="en-US"/>
                    </w:rPr>
                  </w:pPr>
                  <w:ins w:id="32" w:author="Rohit Bohara" w:date="2021-03-10T07:57:00Z">
                    <w:r w:rsidRPr="23C6F9D1">
                      <w:rPr>
                        <w:rFonts w:ascii="Segoe UI" w:eastAsia="Segoe UI" w:hAnsi="Segoe UI" w:cs="Segoe UI"/>
                        <w:szCs w:val="22"/>
                      </w:rPr>
                      <w:t>Odin Solutions SL (ODINS) - Spain</w:t>
                    </w:r>
                  </w:ins>
                </w:p>
              </w:tc>
              <w:tc>
                <w:tcPr>
                  <w:tcW w:w="2572" w:type="dxa"/>
                  <w:vAlign w:val="center"/>
                </w:tcPr>
                <w:p w14:paraId="7594997C" w14:textId="47B94B4D" w:rsidR="23C6F9D1" w:rsidRDefault="23C6F9D1" w:rsidP="23C6F9D1">
                  <w:pPr>
                    <w:jc w:val="center"/>
                    <w:rPr>
                      <w:rFonts w:ascii="Calibri" w:eastAsia="Calibri" w:hAnsi="Calibri" w:cs="Calibri"/>
                      <w:sz w:val="24"/>
                      <w:lang w:val="en-US"/>
                    </w:rPr>
                  </w:pPr>
                  <w:ins w:id="33" w:author="Rohit Bohara" w:date="2021-03-10T07:57:00Z">
                    <w:r>
                      <w:rPr>
                        <w:noProof/>
                      </w:rPr>
                      <w:drawing>
                        <wp:inline distT="0" distB="0" distL="0" distR="0" wp14:anchorId="5E1A778C" wp14:editId="41C47D18">
                          <wp:extent cx="1600200" cy="533400"/>
                          <wp:effectExtent l="0" t="0" r="0" b="0"/>
                          <wp:docPr id="16497264" name="Imagen 16497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497264"/>
                                  <pic:cNvPicPr/>
                                </pic:nvPicPr>
                                <pic:blipFill>
                                  <a:blip r:embed="rId9">
                                    <a:extLst>
                                      <a:ext uri="{28A0092B-C50C-407E-A947-70E740481C1C}">
                                        <a14:useLocalDpi xmlns:a14="http://schemas.microsoft.com/office/drawing/2010/main" val="0"/>
                                      </a:ext>
                                    </a:extLst>
                                  </a:blip>
                                  <a:stretch>
                                    <a:fillRect/>
                                  </a:stretch>
                                </pic:blipFill>
                                <pic:spPr>
                                  <a:xfrm>
                                    <a:off x="0" y="0"/>
                                    <a:ext cx="1600200" cy="533400"/>
                                  </a:xfrm>
                                  <a:prstGeom prst="rect">
                                    <a:avLst/>
                                  </a:prstGeom>
                                </pic:spPr>
                              </pic:pic>
                            </a:graphicData>
                          </a:graphic>
                        </wp:inline>
                      </w:drawing>
                    </w:r>
                  </w:ins>
                </w:p>
              </w:tc>
            </w:tr>
          </w:tbl>
          <w:p w14:paraId="7AAAF457" w14:textId="5A7D9189" w:rsidR="001C7E99" w:rsidRPr="00554AE7" w:rsidRDefault="001C7E99" w:rsidP="23C6F9D1">
            <w:pPr>
              <w:jc w:val="center"/>
              <w:rPr>
                <w:ins w:id="34" w:author="Rohit Bohara" w:date="2021-03-10T07:57:00Z"/>
                <w:rFonts w:ascii="Segoe UI" w:eastAsia="Segoe UI" w:hAnsi="Segoe UI" w:cs="Segoe UI"/>
                <w:szCs w:val="22"/>
                <w:lang w:val="en-US"/>
              </w:rPr>
            </w:pPr>
          </w:p>
          <w:p w14:paraId="1A817882" w14:textId="7C6E5747" w:rsidR="001C7E99" w:rsidRPr="00554AE7" w:rsidRDefault="001C7E99" w:rsidP="23C6F9D1">
            <w:pPr>
              <w:jc w:val="center"/>
              <w:rPr>
                <w:ins w:id="35" w:author="Rohit Bohara" w:date="2021-03-10T07:57:00Z"/>
                <w:rFonts w:ascii="Segoe UI" w:eastAsia="Segoe UI" w:hAnsi="Segoe UI" w:cs="Segoe UI"/>
                <w:szCs w:val="22"/>
              </w:rPr>
            </w:pPr>
          </w:p>
          <w:p w14:paraId="20D460C6" w14:textId="1B0D2F8D" w:rsidR="001C7E99" w:rsidRPr="00554AE7" w:rsidRDefault="23C6F9D1">
            <w:pPr>
              <w:pStyle w:val="Title1"/>
              <w:rPr>
                <w:ins w:id="36" w:author="Rohit Bohara" w:date="2021-03-10T07:57:00Z"/>
                <w:rFonts w:ascii="Segoe UI" w:eastAsia="Segoe UI" w:hAnsi="Segoe UI" w:cs="Segoe UI"/>
              </w:rPr>
              <w:pPrChange w:id="37" w:author="Rohit Bohara" w:date="2021-03-10T07:57:00Z">
                <w:pPr/>
              </w:pPrChange>
            </w:pPr>
            <w:ins w:id="38" w:author="Rohit Bohara" w:date="2021-03-10T07:57:00Z">
              <w:r w:rsidRPr="23C6F9D1">
                <w:rPr>
                  <w:rFonts w:ascii="Segoe UI" w:eastAsia="Segoe UI" w:hAnsi="Segoe UI" w:cs="Segoe UI"/>
                  <w:lang w:val="en-US"/>
                </w:rPr>
                <w:t>Deliverable D.2</w:t>
              </w:r>
            </w:ins>
          </w:p>
          <w:p w14:paraId="0C2AE29C" w14:textId="420CC441" w:rsidR="001C7E99" w:rsidRPr="00554AE7" w:rsidRDefault="23C6F9D1">
            <w:pPr>
              <w:pStyle w:val="Title1"/>
              <w:rPr>
                <w:ins w:id="39" w:author="Rohit Bohara" w:date="2021-03-10T07:57:00Z"/>
                <w:rFonts w:ascii="Segoe UI" w:eastAsia="Segoe UI" w:hAnsi="Segoe UI" w:cs="Segoe UI"/>
              </w:rPr>
              <w:pPrChange w:id="40" w:author="Rohit Bohara" w:date="2021-03-10T07:57:00Z">
                <w:pPr/>
              </w:pPrChange>
            </w:pPr>
            <w:ins w:id="41" w:author="Rohit Bohara" w:date="2021-03-10T07:57:00Z">
              <w:r w:rsidRPr="23C6F9D1">
                <w:rPr>
                  <w:rFonts w:ascii="Segoe UI" w:eastAsia="Segoe UI" w:hAnsi="Segoe UI" w:cs="Segoe UI"/>
                  <w:lang w:val="en-US"/>
                </w:rPr>
                <w:t xml:space="preserve">Open Standards based </w:t>
              </w:r>
              <w:proofErr w:type="spellStart"/>
              <w:r w:rsidRPr="23C6F9D1">
                <w:rPr>
                  <w:rFonts w:ascii="Segoe UI" w:eastAsia="Segoe UI" w:hAnsi="Segoe UI" w:cs="Segoe UI"/>
                  <w:lang w:val="en-US"/>
                </w:rPr>
                <w:t>IoTrust</w:t>
              </w:r>
              <w:proofErr w:type="spellEnd"/>
              <w:r w:rsidRPr="23C6F9D1">
                <w:rPr>
                  <w:rFonts w:ascii="Segoe UI" w:eastAsia="Segoe UI" w:hAnsi="Segoe UI" w:cs="Segoe UI"/>
                  <w:lang w:val="en-US"/>
                </w:rPr>
                <w:t xml:space="preserve"> </w:t>
              </w:r>
              <w:proofErr w:type="gramStart"/>
              <w:r w:rsidRPr="23C6F9D1">
                <w:rPr>
                  <w:rFonts w:ascii="Segoe UI" w:eastAsia="Segoe UI" w:hAnsi="Segoe UI" w:cs="Segoe UI"/>
                  <w:lang w:val="en-US"/>
                </w:rPr>
                <w:t>Development</w:t>
              </w:r>
              <w:proofErr w:type="gramEnd"/>
            </w:ins>
          </w:p>
          <w:p w14:paraId="6A89F31A" w14:textId="45009D53" w:rsidR="001C7E99" w:rsidRPr="00554AE7" w:rsidRDefault="001C7E99" w:rsidP="23C6F9D1">
            <w:pPr>
              <w:rPr>
                <w:ins w:id="42" w:author="Rohit Bohara" w:date="2021-03-10T07:57:00Z"/>
                <w:rFonts w:ascii="Segoe UI" w:eastAsia="Segoe UI" w:hAnsi="Segoe UI" w:cs="Segoe UI"/>
                <w:szCs w:val="22"/>
              </w:rPr>
            </w:pPr>
          </w:p>
          <w:tbl>
            <w:tblPr>
              <w:tblStyle w:val="TableGrid"/>
              <w:tblW w:w="0" w:type="auto"/>
              <w:tblLook w:val="04A0" w:firstRow="1" w:lastRow="0" w:firstColumn="1" w:lastColumn="0" w:noHBand="0" w:noVBand="1"/>
            </w:tblPr>
            <w:tblGrid>
              <w:gridCol w:w="1894"/>
              <w:gridCol w:w="4063"/>
            </w:tblGrid>
            <w:tr w:rsidR="23C6F9D1" w14:paraId="6BAB1B4B" w14:textId="77777777" w:rsidTr="23C6F9D1">
              <w:trPr>
                <w:trHeight w:val="375"/>
                <w:ins w:id="43" w:author="Rohit Bohara" w:date="2021-03-10T07:57:00Z"/>
              </w:trPr>
              <w:tc>
                <w:tcPr>
                  <w:tcW w:w="1902" w:type="dxa"/>
                  <w:tcBorders>
                    <w:top w:val="single" w:sz="6" w:space="0" w:color="FFDA20"/>
                    <w:left w:val="single" w:sz="6" w:space="0" w:color="FFDA20"/>
                    <w:bottom w:val="single" w:sz="6" w:space="0" w:color="FFDA20"/>
                    <w:right w:val="single" w:sz="6" w:space="0" w:color="FFDA20"/>
                  </w:tcBorders>
                  <w:shd w:val="clear" w:color="auto" w:fill="D9D9D9" w:themeFill="background1" w:themeFillShade="D9"/>
                </w:tcPr>
                <w:p w14:paraId="6B1A6F50" w14:textId="29686EF8" w:rsidR="23C6F9D1" w:rsidRDefault="23C6F9D1" w:rsidP="23C6F9D1">
                  <w:pPr>
                    <w:jc w:val="right"/>
                    <w:rPr>
                      <w:szCs w:val="22"/>
                    </w:rPr>
                  </w:pPr>
                  <w:ins w:id="44" w:author="Rohit Bohara" w:date="2021-03-10T07:57:00Z">
                    <w:r w:rsidRPr="23C6F9D1">
                      <w:rPr>
                        <w:b/>
                        <w:bCs/>
                        <w:szCs w:val="22"/>
                      </w:rPr>
                      <w:t>Deliverables leader:</w:t>
                    </w:r>
                  </w:ins>
                </w:p>
              </w:tc>
              <w:tc>
                <w:tcPr>
                  <w:tcW w:w="4167" w:type="dxa"/>
                  <w:tcBorders>
                    <w:top w:val="single" w:sz="6" w:space="0" w:color="FFDA20"/>
                    <w:bottom w:val="single" w:sz="6" w:space="0" w:color="FFDA20"/>
                    <w:right w:val="single" w:sz="6" w:space="0" w:color="FFDA20"/>
                  </w:tcBorders>
                </w:tcPr>
                <w:p w14:paraId="0418D953" w14:textId="5A3BA9D9" w:rsidR="23C6F9D1" w:rsidRDefault="23C6F9D1" w:rsidP="23C6F9D1">
                  <w:pPr>
                    <w:rPr>
                      <w:szCs w:val="22"/>
                    </w:rPr>
                  </w:pPr>
                  <w:proofErr w:type="spellStart"/>
                  <w:ins w:id="45" w:author="Rohit Bohara" w:date="2021-03-10T07:57:00Z">
                    <w:r w:rsidRPr="23C6F9D1">
                      <w:rPr>
                        <w:b/>
                        <w:bCs/>
                        <w:szCs w:val="22"/>
                      </w:rPr>
                      <w:t>Odins</w:t>
                    </w:r>
                    <w:proofErr w:type="spellEnd"/>
                    <w:r w:rsidRPr="23C6F9D1">
                      <w:rPr>
                        <w:b/>
                        <w:bCs/>
                        <w:szCs w:val="22"/>
                      </w:rPr>
                      <w:t xml:space="preserve"> Solutions SL (ODINS)</w:t>
                    </w:r>
                  </w:ins>
                </w:p>
              </w:tc>
            </w:tr>
            <w:tr w:rsidR="23C6F9D1" w:rsidRPr="00A23B74" w14:paraId="1C03BD66" w14:textId="77777777" w:rsidTr="23C6F9D1">
              <w:trPr>
                <w:trHeight w:val="300"/>
                <w:ins w:id="46"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4AF17F23" w14:textId="77E2224E" w:rsidR="23C6F9D1" w:rsidRDefault="23C6F9D1" w:rsidP="23C6F9D1">
                  <w:pPr>
                    <w:jc w:val="right"/>
                    <w:rPr>
                      <w:szCs w:val="22"/>
                    </w:rPr>
                  </w:pPr>
                  <w:ins w:id="47" w:author="Rohit Bohara" w:date="2021-03-10T07:57:00Z">
                    <w:r w:rsidRPr="23C6F9D1">
                      <w:rPr>
                        <w:b/>
                        <w:bCs/>
                        <w:szCs w:val="22"/>
                      </w:rPr>
                      <w:lastRenderedPageBreak/>
                      <w:t>Authors:</w:t>
                    </w:r>
                  </w:ins>
                </w:p>
              </w:tc>
              <w:tc>
                <w:tcPr>
                  <w:tcW w:w="4167" w:type="dxa"/>
                  <w:tcBorders>
                    <w:bottom w:val="single" w:sz="6" w:space="0" w:color="FFDA20"/>
                    <w:right w:val="single" w:sz="6" w:space="0" w:color="FFDA20"/>
                  </w:tcBorders>
                </w:tcPr>
                <w:p w14:paraId="720AD5E2" w14:textId="7976401D" w:rsidR="23C6F9D1" w:rsidRPr="00A23B74" w:rsidRDefault="23C6F9D1" w:rsidP="23C6F9D1">
                  <w:pPr>
                    <w:rPr>
                      <w:szCs w:val="22"/>
                      <w:lang w:val="es-ES"/>
                    </w:rPr>
                  </w:pPr>
                  <w:proofErr w:type="spellStart"/>
                  <w:ins w:id="48" w:author="Rohit Bohara" w:date="2021-03-10T07:57:00Z">
                    <w:r w:rsidRPr="23C6F9D1">
                      <w:rPr>
                        <w:szCs w:val="22"/>
                        <w:lang w:val="es-ES"/>
                      </w:rPr>
                      <w:t>Silke</w:t>
                    </w:r>
                    <w:proofErr w:type="spellEnd"/>
                    <w:r w:rsidRPr="23C6F9D1">
                      <w:rPr>
                        <w:szCs w:val="22"/>
                        <w:lang w:val="es-ES"/>
                      </w:rPr>
                      <w:t xml:space="preserve"> Capo, </w:t>
                    </w:r>
                    <w:proofErr w:type="spellStart"/>
                    <w:r w:rsidRPr="23C6F9D1">
                      <w:rPr>
                        <w:szCs w:val="22"/>
                        <w:lang w:val="es-ES"/>
                      </w:rPr>
                      <w:t>Mihaly</w:t>
                    </w:r>
                    <w:proofErr w:type="spellEnd"/>
                    <w:r w:rsidRPr="23C6F9D1">
                      <w:rPr>
                        <w:szCs w:val="22"/>
                        <w:lang w:val="es-ES"/>
                      </w:rPr>
                      <w:t xml:space="preserve"> </w:t>
                    </w:r>
                    <w:proofErr w:type="spellStart"/>
                    <w:r w:rsidRPr="23C6F9D1">
                      <w:rPr>
                        <w:szCs w:val="22"/>
                        <w:lang w:val="es-ES"/>
                      </w:rPr>
                      <w:t>Virag</w:t>
                    </w:r>
                    <w:proofErr w:type="spellEnd"/>
                    <w:r w:rsidRPr="23C6F9D1">
                      <w:rPr>
                        <w:szCs w:val="22"/>
                        <w:lang w:val="es-ES"/>
                      </w:rPr>
                      <w:t xml:space="preserve">, Mirko Ross, Rafael </w:t>
                    </w:r>
                    <w:proofErr w:type="spellStart"/>
                    <w:r w:rsidRPr="23C6F9D1">
                      <w:rPr>
                        <w:szCs w:val="22"/>
                        <w:lang w:val="es-ES"/>
                      </w:rPr>
                      <w:t>Marin-Perez</w:t>
                    </w:r>
                    <w:proofErr w:type="spellEnd"/>
                    <w:r w:rsidRPr="23C6F9D1">
                      <w:rPr>
                        <w:szCs w:val="22"/>
                        <w:lang w:val="es-ES"/>
                      </w:rPr>
                      <w:t xml:space="preserve">, Antonio </w:t>
                    </w:r>
                    <w:proofErr w:type="spellStart"/>
                    <w:r w:rsidRPr="23C6F9D1">
                      <w:rPr>
                        <w:szCs w:val="22"/>
                        <w:lang w:val="es-ES"/>
                      </w:rPr>
                      <w:t>Skarmeta</w:t>
                    </w:r>
                    <w:proofErr w:type="spellEnd"/>
                    <w:r w:rsidRPr="23C6F9D1">
                      <w:rPr>
                        <w:szCs w:val="22"/>
                        <w:lang w:val="es-ES"/>
                      </w:rPr>
                      <w:t xml:space="preserve"> </w:t>
                    </w:r>
                    <w:proofErr w:type="spellStart"/>
                    <w:r w:rsidRPr="23C6F9D1">
                      <w:rPr>
                        <w:szCs w:val="22"/>
                        <w:lang w:val="es-ES"/>
                      </w:rPr>
                      <w:t>Gomez</w:t>
                    </w:r>
                    <w:proofErr w:type="spellEnd"/>
                    <w:r w:rsidRPr="23C6F9D1">
                      <w:rPr>
                        <w:szCs w:val="22"/>
                        <w:lang w:val="es-ES"/>
                      </w:rPr>
                      <w:t>,</w:t>
                    </w:r>
                    <w:r w:rsidRPr="23C6F9D1">
                      <w:rPr>
                        <w:rFonts w:ascii="Calibri" w:eastAsia="Calibri" w:hAnsi="Calibri" w:cs="Calibri"/>
                        <w:szCs w:val="22"/>
                        <w:lang w:val="es-ES"/>
                      </w:rPr>
                      <w:t xml:space="preserve"> </w:t>
                    </w:r>
                    <w:r w:rsidRPr="23C6F9D1">
                      <w:rPr>
                        <w:szCs w:val="22"/>
                        <w:lang w:val="es-ES"/>
                      </w:rPr>
                      <w:t xml:space="preserve"> </w:t>
                    </w:r>
                  </w:ins>
                </w:p>
              </w:tc>
            </w:tr>
            <w:tr w:rsidR="23C6F9D1" w14:paraId="6DB92B34" w14:textId="77777777" w:rsidTr="23C6F9D1">
              <w:trPr>
                <w:trHeight w:val="405"/>
                <w:ins w:id="49"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C4F57BF" w14:textId="7D687862" w:rsidR="23C6F9D1" w:rsidRDefault="23C6F9D1" w:rsidP="23C6F9D1">
                  <w:pPr>
                    <w:jc w:val="right"/>
                    <w:rPr>
                      <w:szCs w:val="22"/>
                    </w:rPr>
                  </w:pPr>
                  <w:ins w:id="50" w:author="Rohit Bohara" w:date="2021-03-10T07:57:00Z">
                    <w:r w:rsidRPr="23C6F9D1">
                      <w:rPr>
                        <w:b/>
                        <w:bCs/>
                        <w:szCs w:val="22"/>
                      </w:rPr>
                      <w:t>Due date:</w:t>
                    </w:r>
                  </w:ins>
                </w:p>
              </w:tc>
              <w:tc>
                <w:tcPr>
                  <w:tcW w:w="4167" w:type="dxa"/>
                  <w:tcBorders>
                    <w:bottom w:val="single" w:sz="6" w:space="0" w:color="FFDA20"/>
                    <w:right w:val="single" w:sz="6" w:space="0" w:color="FFDA20"/>
                  </w:tcBorders>
                </w:tcPr>
                <w:p w14:paraId="25EEBFF1" w14:textId="53EF2596" w:rsidR="23C6F9D1" w:rsidRDefault="23C6F9D1" w:rsidP="23C6F9D1">
                  <w:pPr>
                    <w:rPr>
                      <w:szCs w:val="22"/>
                    </w:rPr>
                  </w:pPr>
                  <w:ins w:id="51" w:author="Rohit Bohara" w:date="2021-03-10T07:57:00Z">
                    <w:r w:rsidRPr="23C6F9D1">
                      <w:rPr>
                        <w:szCs w:val="22"/>
                      </w:rPr>
                      <w:t>31-03-2021</w:t>
                    </w:r>
                  </w:ins>
                </w:p>
              </w:tc>
            </w:tr>
            <w:tr w:rsidR="23C6F9D1" w14:paraId="1DA6D4D8" w14:textId="77777777" w:rsidTr="23C6F9D1">
              <w:trPr>
                <w:trHeight w:val="390"/>
                <w:ins w:id="52"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02365C82" w14:textId="21884011" w:rsidR="23C6F9D1" w:rsidRDefault="23C6F9D1" w:rsidP="23C6F9D1">
                  <w:pPr>
                    <w:jc w:val="right"/>
                    <w:rPr>
                      <w:szCs w:val="22"/>
                    </w:rPr>
                  </w:pPr>
                  <w:ins w:id="53" w:author="Rohit Bohara" w:date="2021-03-10T07:57:00Z">
                    <w:r w:rsidRPr="23C6F9D1">
                      <w:rPr>
                        <w:b/>
                        <w:bCs/>
                        <w:szCs w:val="22"/>
                      </w:rPr>
                      <w:t>Actual submission date:</w:t>
                    </w:r>
                  </w:ins>
                </w:p>
              </w:tc>
              <w:tc>
                <w:tcPr>
                  <w:tcW w:w="4167" w:type="dxa"/>
                  <w:tcBorders>
                    <w:bottom w:val="single" w:sz="6" w:space="0" w:color="FFDA20"/>
                    <w:right w:val="single" w:sz="6" w:space="0" w:color="FFDA20"/>
                  </w:tcBorders>
                </w:tcPr>
                <w:p w14:paraId="53FBFEF0" w14:textId="025D961F" w:rsidR="23C6F9D1" w:rsidRDefault="23C6F9D1" w:rsidP="23C6F9D1">
                  <w:pPr>
                    <w:rPr>
                      <w:szCs w:val="22"/>
                    </w:rPr>
                  </w:pPr>
                  <w:ins w:id="54" w:author="Rohit Bohara" w:date="2021-03-10T07:57:00Z">
                    <w:r w:rsidRPr="23C6F9D1">
                      <w:rPr>
                        <w:szCs w:val="22"/>
                      </w:rPr>
                      <w:t>25-03-2021</w:t>
                    </w:r>
                  </w:ins>
                </w:p>
              </w:tc>
            </w:tr>
            <w:tr w:rsidR="23C6F9D1" w14:paraId="1E86E8DD" w14:textId="77777777" w:rsidTr="23C6F9D1">
              <w:trPr>
                <w:trHeight w:val="405"/>
                <w:ins w:id="55" w:author="Rohit Bohara" w:date="2021-03-10T07:57:00Z"/>
              </w:trPr>
              <w:tc>
                <w:tcPr>
                  <w:tcW w:w="1902" w:type="dxa"/>
                  <w:tcBorders>
                    <w:left w:val="single" w:sz="6" w:space="0" w:color="FFDA20"/>
                    <w:bottom w:val="single" w:sz="6" w:space="0" w:color="FFDA20"/>
                    <w:right w:val="single" w:sz="6" w:space="0" w:color="FFDA20"/>
                  </w:tcBorders>
                  <w:shd w:val="clear" w:color="auto" w:fill="D9D9D9" w:themeFill="background1" w:themeFillShade="D9"/>
                </w:tcPr>
                <w:p w14:paraId="54C413E1" w14:textId="3BDED3DB" w:rsidR="23C6F9D1" w:rsidRDefault="23C6F9D1" w:rsidP="23C6F9D1">
                  <w:pPr>
                    <w:jc w:val="right"/>
                    <w:rPr>
                      <w:szCs w:val="22"/>
                    </w:rPr>
                  </w:pPr>
                  <w:ins w:id="56" w:author="Rohit Bohara" w:date="2021-03-10T07:57:00Z">
                    <w:r w:rsidRPr="23C6F9D1">
                      <w:rPr>
                        <w:b/>
                        <w:bCs/>
                        <w:szCs w:val="22"/>
                      </w:rPr>
                      <w:t>Dissemination level:</w:t>
                    </w:r>
                  </w:ins>
                </w:p>
              </w:tc>
              <w:tc>
                <w:tcPr>
                  <w:tcW w:w="4167" w:type="dxa"/>
                  <w:tcBorders>
                    <w:bottom w:val="single" w:sz="6" w:space="0" w:color="FFDA20"/>
                    <w:right w:val="single" w:sz="6" w:space="0" w:color="FFDA20"/>
                  </w:tcBorders>
                </w:tcPr>
                <w:p w14:paraId="0425A2E6" w14:textId="48FE3D2A" w:rsidR="23C6F9D1" w:rsidRDefault="23C6F9D1" w:rsidP="23C6F9D1">
                  <w:pPr>
                    <w:rPr>
                      <w:szCs w:val="22"/>
                    </w:rPr>
                  </w:pPr>
                  <w:ins w:id="57" w:author="Rohit Bohara" w:date="2021-03-10T07:57:00Z">
                    <w:r w:rsidRPr="23C6F9D1">
                      <w:rPr>
                        <w:szCs w:val="22"/>
                      </w:rPr>
                      <w:t>Public / confidential</w:t>
                    </w:r>
                  </w:ins>
                </w:p>
              </w:tc>
            </w:tr>
          </w:tbl>
          <w:p w14:paraId="3EBD6D2F" w14:textId="20F3E67E" w:rsidR="001C7E99" w:rsidRPr="00554AE7" w:rsidRDefault="001C7E99" w:rsidP="23C6F9D1">
            <w:pPr>
              <w:rPr>
                <w:rFonts w:eastAsia="Calibri"/>
                <w:szCs w:val="22"/>
              </w:rPr>
            </w:pP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4A468190" w:rsidR="001C7E99" w:rsidRPr="00501708" w:rsidRDefault="001C7E99" w:rsidP="001C7E99">
      <w:pPr>
        <w:pBdr>
          <w:top w:val="single" w:sz="18" w:space="1" w:color="FFDA20"/>
          <w:left w:val="single" w:sz="18" w:space="4" w:color="FFDA20"/>
          <w:bottom w:val="single" w:sz="18" w:space="1" w:color="FFDA20"/>
          <w:right w:val="single" w:sz="18" w:space="4" w:color="FFDA20"/>
        </w:pBdr>
        <w:rPr>
          <w:szCs w:val="22"/>
          <w:lang w:val="en-US"/>
        </w:rPr>
      </w:pPr>
      <w:r w:rsidRPr="009A0BD6">
        <w:rPr>
          <w:szCs w:val="22"/>
        </w:rPr>
        <w:t xml:space="preserve">Abstract: </w:t>
      </w:r>
      <w:r w:rsidR="00E22BC2">
        <w:rPr>
          <w:szCs w:val="22"/>
        </w:rPr>
        <w:t>Please provide a brief d</w:t>
      </w:r>
      <w:r w:rsidR="00F76410">
        <w:rPr>
          <w:szCs w:val="22"/>
        </w:rPr>
        <w:t>escri</w:t>
      </w:r>
      <w:r w:rsidR="00E22BC2">
        <w:rPr>
          <w:szCs w:val="22"/>
        </w:rPr>
        <w:t>ption</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61ACA167" w14:textId="69CEF766" w:rsidR="001C7E99" w:rsidRDefault="001C7E99" w:rsidP="001C7E99">
      <w:pPr>
        <w:rPr>
          <w:szCs w:val="22"/>
        </w:rPr>
      </w:pPr>
      <w:r w:rsidRPr="00801E26">
        <w:rPr>
          <w:szCs w:val="22"/>
        </w:rPr>
        <w:t>This document may change without notice.</w:t>
      </w:r>
    </w:p>
    <w:p w14:paraId="43F5F4E1" w14:textId="77777777" w:rsidR="00F76410" w:rsidRPr="00801E26" w:rsidRDefault="00F76410" w:rsidP="001C7E99">
      <w:pPr>
        <w:rPr>
          <w:szCs w:val="22"/>
        </w:rPr>
      </w:pPr>
    </w:p>
    <w:p w14:paraId="5AAC3D7A" w14:textId="7791C78F" w:rsidR="001C7E99" w:rsidRPr="00F76410" w:rsidRDefault="001C7E99" w:rsidP="00F76410">
      <w:pPr>
        <w:rPr>
          <w:b/>
          <w:bCs/>
          <w:color w:val="FFC000" w:themeColor="accent4"/>
        </w:rPr>
      </w:pPr>
      <w:bookmarkStart w:id="58" w:name="_Toc535313301"/>
      <w:bookmarkStart w:id="59" w:name="_Toc535313399"/>
      <w:bookmarkStart w:id="60" w:name="_Toc535314307"/>
      <w:bookmarkStart w:id="61" w:name="_Toc535314360"/>
      <w:r w:rsidRPr="00F76410">
        <w:rPr>
          <w:b/>
          <w:bCs/>
          <w:color w:val="FFC000" w:themeColor="accent4"/>
        </w:rPr>
        <w:t>Table of content</w:t>
      </w:r>
      <w:bookmarkEnd w:id="58"/>
      <w:bookmarkEnd w:id="59"/>
      <w:bookmarkEnd w:id="60"/>
      <w:bookmarkEnd w:id="61"/>
      <w:r w:rsidR="00F76410">
        <w:rPr>
          <w:b/>
          <w:bCs/>
          <w:color w:val="FFC000" w:themeColor="accent4"/>
        </w:rPr>
        <w:t>s</w:t>
      </w:r>
    </w:p>
    <w:p w14:paraId="6241B40D" w14:textId="01965A4E" w:rsidR="00E22BC2" w:rsidRDefault="001C7E99">
      <w:pPr>
        <w:pStyle w:val="TOC1"/>
        <w:tabs>
          <w:tab w:val="left" w:pos="480"/>
          <w:tab w:val="right" w:leader="dot" w:pos="9010"/>
        </w:tabs>
        <w:rPr>
          <w:rFonts w:asciiTheme="minorHAnsi" w:eastAsiaTheme="minorEastAsia" w:hAnsiTheme="minorHAnsi"/>
          <w:noProof/>
          <w:color w:val="auto"/>
          <w:sz w:val="24"/>
          <w:lang w:val="en-US" w:eastAsia="en-GB"/>
        </w:rPr>
      </w:pPr>
      <w:r>
        <w:rPr>
          <w:lang w:val="fr-FR"/>
        </w:rPr>
        <w:fldChar w:fldCharType="begin"/>
      </w:r>
      <w:r>
        <w:instrText xml:space="preserve"> TOC \o "1-4" \h \z \t "Heading 1,1,Appendix,1,Heading 0,1" </w:instrText>
      </w:r>
      <w:r>
        <w:rPr>
          <w:lang w:val="fr-FR"/>
        </w:rPr>
        <w:fldChar w:fldCharType="separate"/>
      </w:r>
      <w:hyperlink w:anchor="_Toc26358819" w:history="1">
        <w:r w:rsidR="00E22BC2" w:rsidRPr="00FB7A68">
          <w:rPr>
            <w:rStyle w:val="Hyperlink"/>
            <w:noProof/>
          </w:rPr>
          <w:t>1</w:t>
        </w:r>
        <w:r w:rsidR="00E22BC2">
          <w:rPr>
            <w:rFonts w:asciiTheme="minorHAnsi" w:eastAsiaTheme="minorEastAsia" w:hAnsiTheme="minorHAnsi"/>
            <w:noProof/>
            <w:color w:val="auto"/>
            <w:sz w:val="24"/>
            <w:lang w:val="en-US" w:eastAsia="en-GB"/>
          </w:rPr>
          <w:tab/>
        </w:r>
        <w:r w:rsidR="00E22BC2" w:rsidRPr="00FB7A68">
          <w:rPr>
            <w:rStyle w:val="Hyperlink"/>
            <w:noProof/>
          </w:rPr>
          <w:t>Introduction</w:t>
        </w:r>
        <w:r w:rsidR="00E22BC2">
          <w:rPr>
            <w:noProof/>
            <w:webHidden/>
          </w:rPr>
          <w:tab/>
        </w:r>
        <w:r w:rsidR="00E22BC2">
          <w:rPr>
            <w:noProof/>
            <w:webHidden/>
          </w:rPr>
          <w:fldChar w:fldCharType="begin"/>
        </w:r>
        <w:r w:rsidR="00E22BC2">
          <w:rPr>
            <w:noProof/>
            <w:webHidden/>
          </w:rPr>
          <w:instrText xml:space="preserve"> PAGEREF _Toc26358819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0DA53BCE" w14:textId="00688B36" w:rsidR="00E22BC2" w:rsidRDefault="00B81318">
      <w:pPr>
        <w:pStyle w:val="TOC1"/>
        <w:tabs>
          <w:tab w:val="left" w:pos="480"/>
          <w:tab w:val="right" w:leader="dot" w:pos="9010"/>
        </w:tabs>
        <w:rPr>
          <w:rFonts w:asciiTheme="minorHAnsi" w:eastAsiaTheme="minorEastAsia" w:hAnsiTheme="minorHAnsi"/>
          <w:noProof/>
          <w:color w:val="auto"/>
          <w:sz w:val="24"/>
          <w:lang w:val="en-US" w:eastAsia="en-GB"/>
        </w:rPr>
      </w:pPr>
      <w:hyperlink w:anchor="_Toc26358820" w:history="1">
        <w:r w:rsidR="00E22BC2" w:rsidRPr="00FB7A68">
          <w:rPr>
            <w:rStyle w:val="Hyperlink"/>
            <w:noProof/>
          </w:rPr>
          <w:t>2</w:t>
        </w:r>
        <w:r w:rsidR="00E22BC2">
          <w:rPr>
            <w:rFonts w:asciiTheme="minorHAnsi" w:eastAsiaTheme="minorEastAsia" w:hAnsiTheme="minorHAnsi"/>
            <w:noProof/>
            <w:color w:val="auto"/>
            <w:sz w:val="24"/>
            <w:lang w:val="en-US" w:eastAsia="en-GB"/>
          </w:rPr>
          <w:tab/>
        </w:r>
        <w:r w:rsidR="00E22BC2" w:rsidRPr="00FB7A68">
          <w:rPr>
            <w:rStyle w:val="Hyperlink"/>
            <w:noProof/>
          </w:rPr>
          <w:t>Activities carried out to complete the deliverable</w:t>
        </w:r>
        <w:r w:rsidR="00E22BC2">
          <w:rPr>
            <w:noProof/>
            <w:webHidden/>
          </w:rPr>
          <w:tab/>
        </w:r>
        <w:r w:rsidR="00E22BC2">
          <w:rPr>
            <w:noProof/>
            <w:webHidden/>
          </w:rPr>
          <w:fldChar w:fldCharType="begin"/>
        </w:r>
        <w:r w:rsidR="00E22BC2">
          <w:rPr>
            <w:noProof/>
            <w:webHidden/>
          </w:rPr>
          <w:instrText xml:space="preserve"> PAGEREF _Toc26358820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16F40297" w14:textId="6D5960EC" w:rsidR="00E22BC2" w:rsidRDefault="00B81318">
      <w:pPr>
        <w:pStyle w:val="TOC1"/>
        <w:tabs>
          <w:tab w:val="left" w:pos="480"/>
          <w:tab w:val="right" w:leader="dot" w:pos="9010"/>
        </w:tabs>
        <w:rPr>
          <w:rFonts w:asciiTheme="minorHAnsi" w:eastAsiaTheme="minorEastAsia" w:hAnsiTheme="minorHAnsi"/>
          <w:noProof/>
          <w:color w:val="auto"/>
          <w:sz w:val="24"/>
          <w:lang w:val="en-US" w:eastAsia="en-GB"/>
        </w:rPr>
      </w:pPr>
      <w:hyperlink w:anchor="_Toc26358821" w:history="1">
        <w:r w:rsidR="00E22BC2" w:rsidRPr="00FB7A68">
          <w:rPr>
            <w:rStyle w:val="Hyperlink"/>
            <w:noProof/>
          </w:rPr>
          <w:t>3</w:t>
        </w:r>
        <w:r w:rsidR="00E22BC2">
          <w:rPr>
            <w:rFonts w:asciiTheme="minorHAnsi" w:eastAsiaTheme="minorEastAsia" w:hAnsiTheme="minorHAnsi"/>
            <w:noProof/>
            <w:color w:val="auto"/>
            <w:sz w:val="24"/>
            <w:lang w:val="en-US" w:eastAsia="en-GB"/>
          </w:rPr>
          <w:tab/>
        </w:r>
        <w:r w:rsidR="00E22BC2" w:rsidRPr="00FB7A68">
          <w:rPr>
            <w:rStyle w:val="Hyperlink"/>
            <w:noProof/>
          </w:rPr>
          <w:t>Technical description</w:t>
        </w:r>
        <w:r w:rsidR="00E22BC2">
          <w:rPr>
            <w:noProof/>
            <w:webHidden/>
          </w:rPr>
          <w:tab/>
        </w:r>
        <w:r w:rsidR="00E22BC2">
          <w:rPr>
            <w:noProof/>
            <w:webHidden/>
          </w:rPr>
          <w:fldChar w:fldCharType="begin"/>
        </w:r>
        <w:r w:rsidR="00E22BC2">
          <w:rPr>
            <w:noProof/>
            <w:webHidden/>
          </w:rPr>
          <w:instrText xml:space="preserve"> PAGEREF _Toc26358821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2A14098A" w14:textId="53C502AB" w:rsidR="00E22BC2" w:rsidRDefault="00B81318">
      <w:pPr>
        <w:pStyle w:val="TOC1"/>
        <w:tabs>
          <w:tab w:val="left" w:pos="480"/>
          <w:tab w:val="right" w:leader="dot" w:pos="9010"/>
        </w:tabs>
        <w:rPr>
          <w:rFonts w:asciiTheme="minorHAnsi" w:eastAsiaTheme="minorEastAsia" w:hAnsiTheme="minorHAnsi"/>
          <w:noProof/>
          <w:color w:val="auto"/>
          <w:sz w:val="24"/>
          <w:lang w:val="en-US" w:eastAsia="en-GB"/>
        </w:rPr>
      </w:pPr>
      <w:hyperlink w:anchor="_Toc26358822" w:history="1">
        <w:r w:rsidR="00E22BC2" w:rsidRPr="00FB7A68">
          <w:rPr>
            <w:rStyle w:val="Hyperlink"/>
            <w:noProof/>
          </w:rPr>
          <w:t>4</w:t>
        </w:r>
        <w:r w:rsidR="00E22BC2">
          <w:rPr>
            <w:rFonts w:asciiTheme="minorHAnsi" w:eastAsiaTheme="minorEastAsia" w:hAnsiTheme="minorHAnsi"/>
            <w:noProof/>
            <w:color w:val="auto"/>
            <w:sz w:val="24"/>
            <w:lang w:val="en-US" w:eastAsia="en-GB"/>
          </w:rPr>
          <w:tab/>
        </w:r>
        <w:r w:rsidR="00E22BC2" w:rsidRPr="00FB7A68">
          <w:rPr>
            <w:rStyle w:val="Hyperlink"/>
            <w:noProof/>
          </w:rPr>
          <w:t>Conclusions and next steps</w:t>
        </w:r>
        <w:r w:rsidR="00E22BC2">
          <w:rPr>
            <w:noProof/>
            <w:webHidden/>
          </w:rPr>
          <w:tab/>
        </w:r>
        <w:r w:rsidR="00E22BC2">
          <w:rPr>
            <w:noProof/>
            <w:webHidden/>
          </w:rPr>
          <w:fldChar w:fldCharType="begin"/>
        </w:r>
        <w:r w:rsidR="00E22BC2">
          <w:rPr>
            <w:noProof/>
            <w:webHidden/>
          </w:rPr>
          <w:instrText xml:space="preserve"> PAGEREF _Toc26358822 \h </w:instrText>
        </w:r>
        <w:r w:rsidR="00E22BC2">
          <w:rPr>
            <w:noProof/>
            <w:webHidden/>
          </w:rPr>
        </w:r>
        <w:r w:rsidR="00E22BC2">
          <w:rPr>
            <w:noProof/>
            <w:webHidden/>
          </w:rPr>
          <w:fldChar w:fldCharType="separate"/>
        </w:r>
        <w:r w:rsidR="00E22BC2">
          <w:rPr>
            <w:noProof/>
            <w:webHidden/>
          </w:rPr>
          <w:t>1</w:t>
        </w:r>
        <w:r w:rsidR="00E22BC2">
          <w:rPr>
            <w:noProof/>
            <w:webHidden/>
          </w:rPr>
          <w:fldChar w:fldCharType="end"/>
        </w:r>
      </w:hyperlink>
    </w:p>
    <w:p w14:paraId="5DBEACD3" w14:textId="4C1FBCC2" w:rsidR="00E22BC2" w:rsidRDefault="00B81318">
      <w:pPr>
        <w:pStyle w:val="TOC1"/>
        <w:tabs>
          <w:tab w:val="right" w:leader="dot" w:pos="9010"/>
        </w:tabs>
        <w:rPr>
          <w:rFonts w:asciiTheme="minorHAnsi" w:eastAsiaTheme="minorEastAsia" w:hAnsiTheme="minorHAnsi"/>
          <w:noProof/>
          <w:color w:val="auto"/>
          <w:sz w:val="24"/>
          <w:lang w:val="en-US" w:eastAsia="en-GB"/>
        </w:rPr>
      </w:pPr>
      <w:hyperlink w:anchor="_Toc26358823" w:history="1">
        <w:r w:rsidR="00E22BC2" w:rsidRPr="00FB7A68">
          <w:rPr>
            <w:rStyle w:val="Hyperlink"/>
            <w:noProof/>
          </w:rPr>
          <w:t>Appendix</w:t>
        </w:r>
        <w:r w:rsidR="00E22BC2">
          <w:rPr>
            <w:noProof/>
            <w:webHidden/>
          </w:rPr>
          <w:tab/>
        </w:r>
        <w:r w:rsidR="00E22BC2">
          <w:rPr>
            <w:noProof/>
            <w:webHidden/>
          </w:rPr>
          <w:fldChar w:fldCharType="begin"/>
        </w:r>
        <w:r w:rsidR="00E22BC2">
          <w:rPr>
            <w:noProof/>
            <w:webHidden/>
          </w:rPr>
          <w:instrText xml:space="preserve"> PAGEREF _Toc26358823 \h </w:instrText>
        </w:r>
        <w:r w:rsidR="00E22BC2">
          <w:rPr>
            <w:noProof/>
            <w:webHidden/>
          </w:rPr>
        </w:r>
        <w:r w:rsidR="00E22BC2">
          <w:rPr>
            <w:noProof/>
            <w:webHidden/>
          </w:rPr>
          <w:fldChar w:fldCharType="separate"/>
        </w:r>
        <w:r w:rsidR="00E22BC2">
          <w:rPr>
            <w:noProof/>
            <w:webHidden/>
          </w:rPr>
          <w:t>2</w:t>
        </w:r>
        <w:r w:rsidR="00E22BC2">
          <w:rPr>
            <w:noProof/>
            <w:webHidden/>
          </w:rPr>
          <w:fldChar w:fldCharType="end"/>
        </w:r>
      </w:hyperlink>
    </w:p>
    <w:p w14:paraId="643E37D1" w14:textId="76F9159B"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62" w:name="_Toc508189530"/>
      <w:bookmarkStart w:id="63" w:name="_Toc508192401"/>
      <w:bookmarkStart w:id="64" w:name="_Toc535313307"/>
      <w:bookmarkStart w:id="65" w:name="_Toc535313405"/>
      <w:bookmarkStart w:id="66" w:name="_Toc535314313"/>
      <w:bookmarkStart w:id="67"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001C7E99" w:rsidP="001C7E99">
      <w:pPr>
        <w:pStyle w:val="Heading1"/>
        <w:numPr>
          <w:ilvl w:val="0"/>
          <w:numId w:val="3"/>
        </w:numPr>
        <w:pBdr>
          <w:bottom w:val="none" w:sz="0" w:space="0" w:color="auto"/>
        </w:pBdr>
        <w:ind w:left="432"/>
        <w:jc w:val="left"/>
      </w:pPr>
      <w:bookmarkStart w:id="68" w:name="_Toc26358819"/>
      <w:r w:rsidRPr="00801E26">
        <w:t>Introduction</w:t>
      </w:r>
      <w:bookmarkEnd w:id="62"/>
      <w:bookmarkEnd w:id="63"/>
      <w:bookmarkEnd w:id="64"/>
      <w:bookmarkEnd w:id="65"/>
      <w:bookmarkEnd w:id="66"/>
      <w:bookmarkEnd w:id="67"/>
      <w:bookmarkEnd w:id="68"/>
    </w:p>
    <w:p w14:paraId="7A12AA35" w14:textId="1E2202FB" w:rsidR="00226044" w:rsidRDefault="00F76410" w:rsidP="00790399">
      <w:r>
        <w:t xml:space="preserve">Shortly introduce the </w:t>
      </w:r>
      <w:r w:rsidR="00226044">
        <w:t xml:space="preserve">objective of the deliverable within the overall implementation of your </w:t>
      </w:r>
      <w:r w:rsidR="005E14EF">
        <w:t xml:space="preserve">project, explaining how it is inter-related to other deliverables, </w:t>
      </w:r>
      <w:proofErr w:type="gramStart"/>
      <w:r w:rsidR="005E14EF">
        <w:t>outputs</w:t>
      </w:r>
      <w:proofErr w:type="gramEnd"/>
      <w:r w:rsidR="005E14EF">
        <w:t xml:space="preserve"> or milestones</w:t>
      </w:r>
      <w:r w:rsidR="00226044">
        <w:t xml:space="preserve">.  </w:t>
      </w:r>
    </w:p>
    <w:p w14:paraId="38D76623" w14:textId="3A7631DE" w:rsidR="005E14EF" w:rsidRDefault="00226044" w:rsidP="001C7E99">
      <w:pPr>
        <w:pStyle w:val="Heading1"/>
        <w:numPr>
          <w:ilvl w:val="0"/>
          <w:numId w:val="3"/>
        </w:numPr>
        <w:pBdr>
          <w:bottom w:val="none" w:sz="0" w:space="0" w:color="auto"/>
        </w:pBdr>
        <w:ind w:left="432"/>
        <w:jc w:val="left"/>
      </w:pPr>
      <w:bookmarkStart w:id="69" w:name="_Toc26358820"/>
      <w:bookmarkStart w:id="70" w:name="_Toc475954758"/>
      <w:bookmarkStart w:id="71" w:name="_Toc475965869"/>
      <w:bookmarkStart w:id="72" w:name="_Toc508189533"/>
      <w:bookmarkStart w:id="73" w:name="_Toc508192404"/>
      <w:bookmarkStart w:id="74" w:name="_Toc535313310"/>
      <w:bookmarkStart w:id="75" w:name="_Toc535313408"/>
      <w:bookmarkStart w:id="76" w:name="_Toc535314316"/>
      <w:bookmarkStart w:id="77" w:name="_Toc535314369"/>
      <w:r>
        <w:t>Activities carried out</w:t>
      </w:r>
      <w:r w:rsidR="005E14EF">
        <w:t xml:space="preserve"> to complete the </w:t>
      </w:r>
      <w:proofErr w:type="gramStart"/>
      <w:r w:rsidR="005E14EF">
        <w:t>deliverable</w:t>
      </w:r>
      <w:bookmarkEnd w:id="69"/>
      <w:proofErr w:type="gramEnd"/>
      <w:r w:rsidR="005E14EF">
        <w:t xml:space="preserve"> </w:t>
      </w:r>
    </w:p>
    <w:p w14:paraId="339799B7" w14:textId="30CD8017" w:rsidR="00247745" w:rsidRDefault="005E14EF" w:rsidP="005E14EF">
      <w:r>
        <w:t xml:space="preserve">Shortly summarise the activities undertaken to </w:t>
      </w:r>
      <w:r w:rsidR="00247745">
        <w:t xml:space="preserve">produce the </w:t>
      </w:r>
      <w:r>
        <w:t>d</w:t>
      </w:r>
      <w:r w:rsidRPr="00801E26">
        <w:t>eliverable</w:t>
      </w:r>
      <w:r w:rsidR="00247745">
        <w:t xml:space="preserve"> and how you addressed any technical or other unforeseen issues that may have arisen.</w:t>
      </w:r>
    </w:p>
    <w:p w14:paraId="0DFBB70C" w14:textId="4BC613F3" w:rsidR="001C7E99" w:rsidRPr="00801E26" w:rsidRDefault="005E14EF" w:rsidP="001C7E99">
      <w:pPr>
        <w:pStyle w:val="Heading1"/>
        <w:numPr>
          <w:ilvl w:val="0"/>
          <w:numId w:val="3"/>
        </w:numPr>
        <w:pBdr>
          <w:bottom w:val="none" w:sz="0" w:space="0" w:color="auto"/>
        </w:pBdr>
        <w:ind w:left="432"/>
        <w:jc w:val="left"/>
      </w:pPr>
      <w:bookmarkStart w:id="78" w:name="_Toc26358821"/>
      <w:bookmarkEnd w:id="70"/>
      <w:bookmarkEnd w:id="71"/>
      <w:bookmarkEnd w:id="72"/>
      <w:bookmarkEnd w:id="73"/>
      <w:bookmarkEnd w:id="74"/>
      <w:bookmarkEnd w:id="75"/>
      <w:bookmarkEnd w:id="76"/>
      <w:bookmarkEnd w:id="77"/>
      <w:r>
        <w:t>Technical description</w:t>
      </w:r>
      <w:bookmarkEnd w:id="78"/>
    </w:p>
    <w:p w14:paraId="7554BB53" w14:textId="5482B754" w:rsidR="00226044" w:rsidRDefault="00247745" w:rsidP="001C7E99">
      <w:r>
        <w:t xml:space="preserve">Describe briefly the key technical characteristics of the deliverable and explain how they are related to the </w:t>
      </w:r>
      <w:proofErr w:type="gramStart"/>
      <w:r>
        <w:t>final results</w:t>
      </w:r>
      <w:proofErr w:type="gramEnd"/>
      <w:r>
        <w:t xml:space="preserve"> expected to be achieved by the project.</w:t>
      </w:r>
    </w:p>
    <w:p w14:paraId="73F3AC5E" w14:textId="2A2EF035" w:rsidR="000803E2" w:rsidRDefault="6407A5BA" w:rsidP="001C7E99">
      <w:pPr>
        <w:rPr>
          <w:ins w:id="79" w:author="Jsanchez" w:date="2021-03-16T19:01:00Z"/>
        </w:rPr>
      </w:pPr>
      <w:r>
        <w:t>You can choose to include or annex relevant documents, mock-up, weblinks, screenshots, etc).</w:t>
      </w:r>
    </w:p>
    <w:p w14:paraId="65C1F240" w14:textId="3A23FF65" w:rsidR="008B3DC9" w:rsidRDefault="008B3DC9">
      <w:pPr>
        <w:pStyle w:val="Heading2"/>
        <w:rPr>
          <w:ins w:id="80" w:author="Jsanchez" w:date="2021-03-16T19:01:00Z"/>
        </w:rPr>
        <w:pPrChange w:id="81" w:author="Jsanchez" w:date="2021-03-16T19:01:00Z">
          <w:pPr/>
        </w:pPrChange>
      </w:pPr>
      <w:proofErr w:type="spellStart"/>
      <w:ins w:id="82" w:author="Jsanchez" w:date="2021-03-16T19:01:00Z">
        <w:r>
          <w:t>LoRaWAN</w:t>
        </w:r>
        <w:proofErr w:type="spellEnd"/>
        <w:r>
          <w:t xml:space="preserve"> Network Deployment</w:t>
        </w:r>
      </w:ins>
    </w:p>
    <w:p w14:paraId="1209A454" w14:textId="2AE28D30" w:rsidR="008B3DC9" w:rsidRDefault="008B3DC9">
      <w:pPr>
        <w:rPr>
          <w:ins w:id="83" w:author="Jsanchez" w:date="2021-03-16T19:03:00Z"/>
        </w:rPr>
      </w:pPr>
    </w:p>
    <w:p w14:paraId="504F3763" w14:textId="6DDD436F" w:rsidR="006B783E" w:rsidRDefault="006B783E">
      <w:pPr>
        <w:rPr>
          <w:ins w:id="84" w:author="Jsanchez" w:date="2021-03-16T19:29:00Z"/>
        </w:rPr>
      </w:pPr>
      <w:ins w:id="85" w:author="Jsanchez" w:date="2021-03-16T19:03:00Z">
        <w:r>
          <w:t xml:space="preserve">The employed </w:t>
        </w:r>
        <w:proofErr w:type="spellStart"/>
        <w:r>
          <w:t>LoRaWAN</w:t>
        </w:r>
        <w:proofErr w:type="spellEnd"/>
        <w:r>
          <w:t xml:space="preserve"> module in </w:t>
        </w:r>
        <w:proofErr w:type="spellStart"/>
        <w:r>
          <w:t>IoTrust</w:t>
        </w:r>
        <w:proofErr w:type="spellEnd"/>
        <w:r>
          <w:t xml:space="preserve"> </w:t>
        </w:r>
        <w:r w:rsidR="00246D81">
          <w:t>i</w:t>
        </w:r>
        <w:r>
          <w:t>s the RN2483</w:t>
        </w:r>
      </w:ins>
      <w:ins w:id="86" w:author="Jsanchez" w:date="2021-03-16T19:04:00Z">
        <w:r>
          <w:rPr>
            <w:rStyle w:val="EndnoteReference"/>
          </w:rPr>
          <w:endnoteReference w:id="1"/>
        </w:r>
      </w:ins>
      <w:ins w:id="90" w:author="Jsanchez" w:date="2021-03-16T19:05:00Z">
        <w:r>
          <w:t xml:space="preserve"> by Microchip</w:t>
        </w:r>
      </w:ins>
      <w:ins w:id="91" w:author="Jsanchez" w:date="2021-03-16T19:04:00Z">
        <w:r>
          <w:t>.</w:t>
        </w:r>
      </w:ins>
      <w:ins w:id="92" w:author="Jsanchez" w:date="2021-03-16T19:05:00Z">
        <w:r>
          <w:t xml:space="preserve"> The RN2483</w:t>
        </w:r>
      </w:ins>
      <w:ins w:id="93" w:author="Jsanchez" w:date="2021-03-16T19:06:00Z">
        <w:r>
          <w:t xml:space="preserve"> </w:t>
        </w:r>
        <w:r w:rsidR="00555777">
          <w:t>is a</w:t>
        </w:r>
        <w:r>
          <w:t xml:space="preserve"> </w:t>
        </w:r>
      </w:ins>
      <w:ins w:id="94" w:author="Jsanchez" w:date="2021-03-16T19:15:00Z">
        <w:r w:rsidR="00A65F0C">
          <w:t xml:space="preserve">market ready </w:t>
        </w:r>
      </w:ins>
      <w:ins w:id="95" w:author="Jsanchez" w:date="2021-03-16T19:06:00Z">
        <w:r>
          <w:t>i</w:t>
        </w:r>
        <w:r w:rsidR="00246D81">
          <w:t xml:space="preserve">ntegrated module that </w:t>
        </w:r>
      </w:ins>
      <w:ins w:id="96" w:author="Jsanchez" w:date="2021-03-16T19:10:00Z">
        <w:r w:rsidR="00246D81">
          <w:t>implements</w:t>
        </w:r>
      </w:ins>
      <w:ins w:id="97" w:author="Jsanchez" w:date="2021-03-16T19:07:00Z">
        <w:r w:rsidR="00246D81">
          <w:t xml:space="preserve"> </w:t>
        </w:r>
      </w:ins>
      <w:ins w:id="98" w:author="Jsanchez" w:date="2021-03-16T19:09:00Z">
        <w:r w:rsidR="00246D81">
          <w:t xml:space="preserve">a </w:t>
        </w:r>
        <w:proofErr w:type="spellStart"/>
        <w:r w:rsidR="00246D81">
          <w:t>LoRaWAN</w:t>
        </w:r>
        <w:proofErr w:type="spellEnd"/>
        <w:r w:rsidR="00246D81">
          <w:t xml:space="preserve"> Class A and C </w:t>
        </w:r>
      </w:ins>
      <w:ins w:id="99" w:author="Jsanchez" w:date="2021-03-16T19:14:00Z">
        <w:r w:rsidR="00555777">
          <w:t>stack</w:t>
        </w:r>
      </w:ins>
      <w:ins w:id="100" w:author="Jsanchez" w:date="2021-03-16T19:11:00Z">
        <w:r w:rsidR="00246D81">
          <w:t xml:space="preserve">. </w:t>
        </w:r>
      </w:ins>
      <w:ins w:id="101" w:author="Jsanchez" w:date="2021-03-16T19:15:00Z">
        <w:r w:rsidR="00A65F0C">
          <w:t xml:space="preserve">The RN2483 is a certified </w:t>
        </w:r>
        <w:proofErr w:type="spellStart"/>
        <w:r w:rsidR="00A65F0C">
          <w:t>LoRaWAN</w:t>
        </w:r>
        <w:proofErr w:type="spellEnd"/>
        <w:r w:rsidR="00A65F0C">
          <w:t xml:space="preserve"> device, this is, </w:t>
        </w:r>
      </w:ins>
      <w:ins w:id="102" w:author="Jsanchez" w:date="2021-03-16T19:10:00Z">
        <w:r w:rsidR="00AA15FC">
          <w:t>the LoRa Alliance</w:t>
        </w:r>
        <w:r w:rsidR="00246D81">
          <w:t xml:space="preserve"> guarantees </w:t>
        </w:r>
      </w:ins>
      <w:ins w:id="103" w:author="Jsanchez" w:date="2021-03-16T19:14:00Z">
        <w:r w:rsidR="00555777">
          <w:t xml:space="preserve">the </w:t>
        </w:r>
      </w:ins>
      <w:ins w:id="104" w:author="Jsanchez" w:date="2021-03-16T19:10:00Z">
        <w:r w:rsidR="00246D81">
          <w:t xml:space="preserve">RN2483's compatibility with any </w:t>
        </w:r>
        <w:proofErr w:type="spellStart"/>
        <w:r w:rsidR="00246D81">
          <w:t>LoRaWAN</w:t>
        </w:r>
        <w:proofErr w:type="spellEnd"/>
        <w:r w:rsidR="00246D81">
          <w:t xml:space="preserve"> network</w:t>
        </w:r>
      </w:ins>
      <w:ins w:id="105" w:author="Jsanchez" w:date="2021-03-16T19:11:00Z">
        <w:r w:rsidR="00246D81">
          <w:t xml:space="preserve"> that follows the </w:t>
        </w:r>
      </w:ins>
      <w:ins w:id="106" w:author="Jsanchez" w:date="2021-03-16T19:14:00Z">
        <w:r w:rsidR="00555777">
          <w:t xml:space="preserve">official </w:t>
        </w:r>
      </w:ins>
      <w:proofErr w:type="spellStart"/>
      <w:ins w:id="107" w:author="Jsanchez" w:date="2021-03-16T19:11:00Z">
        <w:r w:rsidR="00246D81">
          <w:t>LoRaWA</w:t>
        </w:r>
        <w:r w:rsidR="00555777">
          <w:t>N</w:t>
        </w:r>
        <w:proofErr w:type="spellEnd"/>
        <w:r w:rsidR="00555777">
          <w:t xml:space="preserve"> S</w:t>
        </w:r>
        <w:r w:rsidR="00246D81">
          <w:t>pecification v1.0.2</w:t>
        </w:r>
      </w:ins>
      <w:ins w:id="108" w:author="Jsanchez" w:date="2021-03-16T19:12:00Z">
        <w:r w:rsidR="00226DCF">
          <w:rPr>
            <w:rStyle w:val="EndnoteReference"/>
          </w:rPr>
          <w:endnoteReference w:id="2"/>
        </w:r>
      </w:ins>
      <w:ins w:id="128" w:author="Jsanchez" w:date="2021-03-16T19:10:00Z">
        <w:r w:rsidR="00246D81">
          <w:t>.</w:t>
        </w:r>
      </w:ins>
      <w:ins w:id="129" w:author="Jsanchez" w:date="2021-03-16T19:14:00Z">
        <w:r w:rsidR="00A65F0C">
          <w:t xml:space="preserve"> This solution was preferred over other </w:t>
        </w:r>
        <w:proofErr w:type="spellStart"/>
        <w:r w:rsidR="00A65F0C">
          <w:t>LoRaWAN</w:t>
        </w:r>
        <w:proofErr w:type="spellEnd"/>
        <w:r w:rsidR="00A65F0C">
          <w:t xml:space="preserve"> </w:t>
        </w:r>
      </w:ins>
      <w:ins w:id="130" w:author="Jsanchez" w:date="2021-03-16T19:18:00Z">
        <w:r w:rsidR="00A65F0C">
          <w:t>chip models</w:t>
        </w:r>
      </w:ins>
      <w:ins w:id="131" w:author="Jsanchez" w:date="2021-03-16T19:14:00Z">
        <w:r w:rsidR="00A65F0C">
          <w:t xml:space="preserve"> due </w:t>
        </w:r>
      </w:ins>
      <w:ins w:id="132" w:author="Jsanchez" w:date="2021-03-16T19:27:00Z">
        <w:r w:rsidR="00AA15FC">
          <w:t>its popularity in both academia and industry</w:t>
        </w:r>
      </w:ins>
      <w:ins w:id="133" w:author="Jsanchez" w:date="2021-03-16T19:21:00Z">
        <w:r w:rsidR="00AA15FC">
          <w:t>.</w:t>
        </w:r>
      </w:ins>
      <w:ins w:id="134" w:author="Jsanchez" w:date="2021-03-16T19:27:00Z">
        <w:r w:rsidR="00AA15FC">
          <w:t xml:space="preserve"> The communications with the module are done via ASCII commands over a UART</w:t>
        </w:r>
      </w:ins>
      <w:ins w:id="135" w:author="Jsanchez" w:date="2021-03-16T19:20:00Z">
        <w:r w:rsidR="00AA15FC">
          <w:t xml:space="preserve">, </w:t>
        </w:r>
      </w:ins>
      <w:ins w:id="136" w:author="Jsanchez" w:date="2021-03-16T19:29:00Z">
        <w:r w:rsidR="00AA15FC">
          <w:t>which enables accelerates development and debugging tasks.</w:t>
        </w:r>
      </w:ins>
    </w:p>
    <w:p w14:paraId="340F6C02" w14:textId="403E898C" w:rsidR="00C474DD" w:rsidRDefault="00AA15FC">
      <w:pPr>
        <w:rPr>
          <w:ins w:id="137" w:author="Jsanchez" w:date="2021-03-16T21:06:00Z"/>
        </w:rPr>
      </w:pPr>
      <w:ins w:id="138" w:author="Jsanchez" w:date="2021-03-16T19:29:00Z">
        <w:r>
          <w:t xml:space="preserve">The employed </w:t>
        </w:r>
        <w:proofErr w:type="spellStart"/>
        <w:r>
          <w:t>LoRaWAN</w:t>
        </w:r>
        <w:proofErr w:type="spellEnd"/>
        <w:r>
          <w:t xml:space="preserve"> server for </w:t>
        </w:r>
        <w:proofErr w:type="spellStart"/>
        <w:r>
          <w:t>IoTrust</w:t>
        </w:r>
        <w:proofErr w:type="spellEnd"/>
        <w:r>
          <w:t xml:space="preserve">, </w:t>
        </w:r>
      </w:ins>
      <w:ins w:id="139" w:author="Jsanchez" w:date="2021-03-16T19:32:00Z">
        <w:r>
          <w:t xml:space="preserve">the </w:t>
        </w:r>
      </w:ins>
      <w:ins w:id="140" w:author="Jsanchez" w:date="2021-03-16T19:29:00Z">
        <w:r>
          <w:t xml:space="preserve">ChirpStack.io </w:t>
        </w:r>
      </w:ins>
      <w:ins w:id="141" w:author="Jsanchez" w:date="2021-03-16T19:32:00Z">
        <w:r>
          <w:t xml:space="preserve">project, </w:t>
        </w:r>
      </w:ins>
      <w:ins w:id="142" w:author="Jsanchez" w:date="2021-03-16T19:33:00Z">
        <w:r w:rsidR="00C474DD">
          <w:t>runs using</w:t>
        </w:r>
      </w:ins>
      <w:ins w:id="143" w:author="Jsanchez" w:date="2021-03-16T19:32:00Z">
        <w:r w:rsidR="008A05FC">
          <w:t xml:space="preserve"> </w:t>
        </w:r>
      </w:ins>
      <w:ins w:id="144" w:author="Jsanchez" w:date="2021-03-16T19:37:00Z">
        <w:r w:rsidR="00EC4FE3">
          <w:t xml:space="preserve">the micro-service technology </w:t>
        </w:r>
      </w:ins>
      <w:ins w:id="145" w:author="Jsanchez" w:date="2021-03-16T19:32:00Z">
        <w:r w:rsidR="008A05FC">
          <w:t>Docker</w:t>
        </w:r>
      </w:ins>
      <w:ins w:id="146" w:author="Jsanchez" w:date="2021-03-16T19:33:00Z">
        <w:r w:rsidR="008A05FC">
          <w:t xml:space="preserve">. This improves portability and guarantees that the deployment will not suffer from </w:t>
        </w:r>
      </w:ins>
      <w:ins w:id="147" w:author="Jsanchez" w:date="2021-03-16T19:34:00Z">
        <w:r w:rsidR="008A05FC">
          <w:t>broken library compatibility</w:t>
        </w:r>
      </w:ins>
      <w:ins w:id="148" w:author="Jsanchez" w:date="2021-03-16T19:33:00Z">
        <w:r w:rsidR="008A05FC">
          <w:t xml:space="preserve"> or </w:t>
        </w:r>
      </w:ins>
      <w:ins w:id="149" w:author="Jsanchez" w:date="2021-03-16T19:37:00Z">
        <w:r w:rsidR="00EC4FE3">
          <w:t>missing dependencies</w:t>
        </w:r>
      </w:ins>
      <w:ins w:id="150" w:author="Jsanchez" w:date="2021-03-16T19:33:00Z">
        <w:r w:rsidR="008A05FC">
          <w:t xml:space="preserve"> due to </w:t>
        </w:r>
      </w:ins>
      <w:ins w:id="151" w:author="Jsanchez" w:date="2021-03-16T19:35:00Z">
        <w:r w:rsidR="008A05FC">
          <w:t>all the container images being stored in Docker's official repositories.</w:t>
        </w:r>
      </w:ins>
      <w:ins w:id="152" w:author="Jsanchez" w:date="2021-03-16T19:39:00Z">
        <w:r w:rsidR="00E30B15">
          <w:t xml:space="preserve"> </w:t>
        </w:r>
      </w:ins>
      <w:ins w:id="153" w:author="Jsanchez" w:date="2021-03-16T19:33:00Z">
        <w:r w:rsidR="00C474DD">
          <w:t xml:space="preserve">The official </w:t>
        </w:r>
        <w:proofErr w:type="spellStart"/>
        <w:r w:rsidR="00C474DD">
          <w:t>ChirpStack</w:t>
        </w:r>
        <w:proofErr w:type="spellEnd"/>
        <w:r w:rsidR="00C474DD">
          <w:t xml:space="preserve"> develo</w:t>
        </w:r>
        <w:r w:rsidR="008A05FC">
          <w:t xml:space="preserve">pers provide deployment configuration </w:t>
        </w:r>
      </w:ins>
      <w:ins w:id="154" w:author="Jsanchez" w:date="2021-03-16T19:38:00Z">
        <w:r w:rsidR="00EC4FE3">
          <w:t>files</w:t>
        </w:r>
        <w:r w:rsidR="00E30B15">
          <w:rPr>
            <w:rStyle w:val="FootnoteReference"/>
          </w:rPr>
          <w:footnoteReference w:id="1"/>
        </w:r>
      </w:ins>
      <w:ins w:id="157" w:author="Jsanchez" w:date="2021-03-16T19:33:00Z">
        <w:r w:rsidR="008A05FC">
          <w:t xml:space="preserve"> via its</w:t>
        </w:r>
      </w:ins>
      <w:ins w:id="158" w:author="Jsanchez" w:date="2021-03-16T19:38:00Z">
        <w:r w:rsidR="00E30B15">
          <w:t xml:space="preserve"> own repository. This design choice dramatically facilitates the deployment and management of </w:t>
        </w:r>
        <w:proofErr w:type="spellStart"/>
        <w:r w:rsidR="00E30B15">
          <w:t>IoTrust</w:t>
        </w:r>
        <w:proofErr w:type="spellEnd"/>
        <w:r w:rsidR="00E30B15">
          <w:t xml:space="preserve"> solutions in different scenarios, due to Docker</w:t>
        </w:r>
      </w:ins>
      <w:ins w:id="159" w:author="Jsanchez" w:date="2021-03-16T19:39:00Z">
        <w:r w:rsidR="00E30B15">
          <w:t>'s wide-spread availability.</w:t>
        </w:r>
      </w:ins>
    </w:p>
    <w:p w14:paraId="3A2F8CD0" w14:textId="77777777" w:rsidR="00E732D7" w:rsidRPr="00FE4A7D" w:rsidRDefault="00E732D7">
      <w:pPr>
        <w:rPr>
          <w:ins w:id="160" w:author="Jsanchez" w:date="2021-03-16T19:02:00Z"/>
        </w:rPr>
      </w:pPr>
    </w:p>
    <w:p w14:paraId="7757E00A" w14:textId="647DAB58" w:rsidR="00FE4A7D" w:rsidRDefault="00FE4A7D">
      <w:pPr>
        <w:pStyle w:val="Heading2"/>
        <w:rPr>
          <w:ins w:id="161" w:author="Jsanchez" w:date="2021-03-16T19:03:00Z"/>
        </w:rPr>
        <w:pPrChange w:id="162" w:author="Jsanchez" w:date="2021-03-16T19:03:00Z">
          <w:pPr/>
        </w:pPrChange>
      </w:pPr>
      <w:ins w:id="163" w:author="Jsanchez" w:date="2021-03-16T19:03:00Z">
        <w:r>
          <w:t>Secure Lightweight Bootstrapping</w:t>
        </w:r>
      </w:ins>
    </w:p>
    <w:p w14:paraId="44233F10" w14:textId="6FEA23A6" w:rsidR="00FE4A7D" w:rsidRDefault="00FE4A7D">
      <w:pPr>
        <w:rPr>
          <w:ins w:id="164" w:author="Jsanchez" w:date="2021-03-16T19:39:00Z"/>
        </w:rPr>
      </w:pPr>
    </w:p>
    <w:p w14:paraId="046684EE" w14:textId="7AF98080" w:rsidR="007B4D89" w:rsidRDefault="007B4D89">
      <w:pPr>
        <w:pStyle w:val="Heading3"/>
        <w:numPr>
          <w:ilvl w:val="0"/>
          <w:numId w:val="0"/>
        </w:numPr>
        <w:rPr>
          <w:ins w:id="165" w:author="Jsanchez" w:date="2021-03-16T19:39:00Z"/>
        </w:rPr>
        <w:pPrChange w:id="166" w:author="Jsanchez" w:date="2021-03-16T21:06:00Z">
          <w:pPr/>
        </w:pPrChange>
      </w:pPr>
      <w:ins w:id="167" w:author="Jsanchez" w:date="2021-03-16T19:39:00Z">
        <w:r>
          <w:t>SCHC</w:t>
        </w:r>
      </w:ins>
    </w:p>
    <w:p w14:paraId="50C3A7A9" w14:textId="31CAE441" w:rsidR="007B4D89" w:rsidRDefault="00A4798C">
      <w:pPr>
        <w:rPr>
          <w:ins w:id="168" w:author="Jsanchez" w:date="2021-03-16T20:13:00Z"/>
        </w:rPr>
      </w:pPr>
      <w:ins w:id="169" w:author="Jsanchez" w:date="2021-03-16T19:44:00Z">
        <w:r>
          <w:t>Static Context Header Compression (SCHC)</w:t>
        </w:r>
      </w:ins>
      <w:ins w:id="170" w:author="Jsanchez" w:date="2021-03-16T19:45:00Z">
        <w:r>
          <w:rPr>
            <w:rStyle w:val="EndnoteReference"/>
          </w:rPr>
          <w:endnoteReference w:id="3"/>
        </w:r>
      </w:ins>
      <w:ins w:id="177" w:author="Jsanchez" w:date="2021-03-16T19:44:00Z">
        <w:r>
          <w:t xml:space="preserve"> </w:t>
        </w:r>
      </w:ins>
      <w:ins w:id="178" w:author="Jsanchez" w:date="2021-03-16T21:02:00Z">
        <w:r w:rsidR="00DF08D0">
          <w:t xml:space="preserve">is one of the </w:t>
        </w:r>
        <w:proofErr w:type="gramStart"/>
        <w:r w:rsidR="00DF08D0">
          <w:t>key</w:t>
        </w:r>
        <w:proofErr w:type="gramEnd"/>
        <w:r w:rsidR="00DF08D0">
          <w:t xml:space="preserve"> enabling technologies for the </w:t>
        </w:r>
        <w:proofErr w:type="spellStart"/>
        <w:r w:rsidR="00DF08D0">
          <w:t>IoTrust</w:t>
        </w:r>
        <w:proofErr w:type="spellEnd"/>
        <w:r w:rsidR="00DF08D0">
          <w:t xml:space="preserve"> project. It </w:t>
        </w:r>
      </w:ins>
      <w:ins w:id="179" w:author="Jsanchez" w:date="2021-03-16T19:44:00Z">
        <w:r>
          <w:t xml:space="preserve">is a technology aimed at enabling the interoperability of devices using Low-Power Wide-Area Networks (LP-WANs) with the Internet. </w:t>
        </w:r>
      </w:ins>
      <w:proofErr w:type="gramStart"/>
      <w:ins w:id="180" w:author="Jsanchez" w:date="2021-03-16T19:45:00Z">
        <w:r>
          <w:t>In order to</w:t>
        </w:r>
        <w:proofErr w:type="gramEnd"/>
        <w:r>
          <w:t xml:space="preserve"> do so, SCHC</w:t>
        </w:r>
      </w:ins>
      <w:ins w:id="181" w:author="Jsanchez" w:date="2021-03-16T21:02:00Z">
        <w:r w:rsidR="00DF08D0">
          <w:t xml:space="preserve"> applies a series of header compression and packet fragmentation steps over that allow the transmission of IPv6 </w:t>
        </w:r>
        <w:r w:rsidR="00DF08D0">
          <w:lastRenderedPageBreak/>
          <w:t xml:space="preserve">packets over low bandwidth technologies. </w:t>
        </w:r>
      </w:ins>
      <w:ins w:id="182" w:author="Jsanchez" w:date="2021-03-16T21:03:00Z">
        <w:r w:rsidR="00DF08D0">
          <w:t>It</w:t>
        </w:r>
      </w:ins>
      <w:ins w:id="183" w:author="Jsanchez" w:date="2021-03-16T19:45:00Z">
        <w:r>
          <w:t xml:space="preserve"> leverages on the key idea </w:t>
        </w:r>
      </w:ins>
      <w:ins w:id="184" w:author="Jsanchez" w:date="2021-03-16T21:03:00Z">
        <w:r w:rsidR="00DF08D0">
          <w:t>that</w:t>
        </w:r>
      </w:ins>
      <w:ins w:id="185" w:author="Jsanchez" w:date="2021-03-16T19:45:00Z">
        <w:r>
          <w:t xml:space="preserve"> </w:t>
        </w:r>
      </w:ins>
      <w:ins w:id="186" w:author="Jsanchez" w:date="2021-03-16T21:03:00Z">
        <w:r w:rsidR="00DF08D0">
          <w:t>end-devices run specific applications during their entire lifetime. Thus, the data-flows employed by the device are typically well-known</w:t>
        </w:r>
      </w:ins>
      <w:ins w:id="187" w:author="Jsanchez" w:date="2021-03-16T19:46:00Z">
        <w:r>
          <w:t xml:space="preserve"> during the </w:t>
        </w:r>
        <w:r w:rsidR="00E8136B">
          <w:t xml:space="preserve">design stage. </w:t>
        </w:r>
      </w:ins>
      <w:ins w:id="188" w:author="Jsanchez" w:date="2021-03-16T19:47:00Z">
        <w:r w:rsidR="00E8136B">
          <w:t>This enables the c</w:t>
        </w:r>
        <w:r w:rsidR="00167100">
          <w:t xml:space="preserve">reation of a </w:t>
        </w:r>
      </w:ins>
      <w:ins w:id="189" w:author="Jsanchez" w:date="2021-03-16T20:01:00Z">
        <w:r w:rsidR="00E735DE">
          <w:t xml:space="preserve">data table, </w:t>
        </w:r>
      </w:ins>
      <w:ins w:id="190" w:author="Jsanchez" w:date="2021-03-16T20:11:00Z">
        <w:r w:rsidR="00283FD1">
          <w:t>known as</w:t>
        </w:r>
      </w:ins>
      <w:ins w:id="191" w:author="Jsanchez" w:date="2021-03-16T20:01:00Z">
        <w:r w:rsidR="00E735DE">
          <w:t xml:space="preserve"> context</w:t>
        </w:r>
      </w:ins>
      <w:ins w:id="192" w:author="Jsanchez" w:date="2021-03-16T20:11:00Z">
        <w:r w:rsidR="00283FD1">
          <w:t xml:space="preserve"> in SCHC jargon</w:t>
        </w:r>
      </w:ins>
      <w:ins w:id="193" w:author="Jsanchez" w:date="2021-03-16T19:47:00Z">
        <w:r w:rsidR="00167100">
          <w:t>,</w:t>
        </w:r>
      </w:ins>
      <w:ins w:id="194" w:author="Jsanchez" w:date="2021-03-16T20:01:00Z">
        <w:r w:rsidR="00E735DE">
          <w:t xml:space="preserve"> that will indicate the </w:t>
        </w:r>
      </w:ins>
      <w:ins w:id="195" w:author="Jsanchez" w:date="2021-03-16T21:04:00Z">
        <w:r w:rsidR="00DF08D0">
          <w:t xml:space="preserve">header </w:t>
        </w:r>
      </w:ins>
      <w:ins w:id="196" w:author="Jsanchez" w:date="2021-03-16T20:01:00Z">
        <w:r w:rsidR="00DF08D0">
          <w:t>compression and packet fragmentation</w:t>
        </w:r>
        <w:r w:rsidR="00E735DE">
          <w:t xml:space="preserve"> mechanism</w:t>
        </w:r>
      </w:ins>
      <w:ins w:id="197" w:author="Jsanchez" w:date="2021-03-16T21:04:00Z">
        <w:r w:rsidR="00DF08D0">
          <w:t>s</w:t>
        </w:r>
      </w:ins>
      <w:ins w:id="198" w:author="Jsanchez" w:date="2021-03-16T20:01:00Z">
        <w:r w:rsidR="00E735DE">
          <w:t xml:space="preserve"> how each header field is processed. </w:t>
        </w:r>
      </w:ins>
      <w:ins w:id="199" w:author="Jsanchez" w:date="2021-03-16T20:11:00Z">
        <w:r w:rsidR="00283FD1">
          <w:t>If the target values of the header fields are known beforehand, this</w:t>
        </w:r>
      </w:ins>
      <w:ins w:id="200" w:author="Jsanchez" w:date="2021-03-16T20:01:00Z">
        <w:r w:rsidR="00E735DE">
          <w:t xml:space="preserve"> shifts</w:t>
        </w:r>
      </w:ins>
      <w:ins w:id="201" w:author="Jsanchez" w:date="2021-03-16T19:47:00Z">
        <w:r w:rsidR="00E735DE">
          <w:t xml:space="preserve"> </w:t>
        </w:r>
      </w:ins>
      <w:ins w:id="202" w:author="Jsanchez" w:date="2021-03-16T20:12:00Z">
        <w:r w:rsidR="00283FD1">
          <w:t xml:space="preserve">their </w:t>
        </w:r>
      </w:ins>
      <w:ins w:id="203" w:author="Jsanchez" w:date="2021-03-16T19:47:00Z">
        <w:r w:rsidR="00E735DE">
          <w:t xml:space="preserve">contents away from the network </w:t>
        </w:r>
      </w:ins>
      <w:ins w:id="204" w:author="Jsanchez" w:date="2021-03-16T20:02:00Z">
        <w:r w:rsidR="00E735DE">
          <w:t>into</w:t>
        </w:r>
      </w:ins>
      <w:ins w:id="205" w:author="Jsanchez" w:date="2021-03-16T19:47:00Z">
        <w:r w:rsidR="00167100">
          <w:t xml:space="preserve"> to the static context</w:t>
        </w:r>
      </w:ins>
      <w:ins w:id="206" w:author="Jsanchez" w:date="2021-03-16T20:01:00Z">
        <w:r w:rsidR="00E735DE">
          <w:t>, avoiding their transmission over radio</w:t>
        </w:r>
      </w:ins>
      <w:ins w:id="207" w:author="Jsanchez" w:date="2021-03-16T20:02:00Z">
        <w:r w:rsidR="00283FD1">
          <w:t xml:space="preserve">, thus </w:t>
        </w:r>
        <w:r w:rsidR="00E735DE">
          <w:t xml:space="preserve">saving </w:t>
        </w:r>
      </w:ins>
      <w:ins w:id="208" w:author="Jsanchez" w:date="2021-03-16T20:03:00Z">
        <w:r w:rsidR="00E735DE">
          <w:t>battery</w:t>
        </w:r>
      </w:ins>
      <w:ins w:id="209" w:author="Jsanchez" w:date="2021-03-16T20:02:00Z">
        <w:r w:rsidR="00E735DE">
          <w:t xml:space="preserve"> power</w:t>
        </w:r>
      </w:ins>
      <w:ins w:id="210" w:author="Jsanchez" w:date="2021-03-16T20:03:00Z">
        <w:r w:rsidR="00E735DE">
          <w:t xml:space="preserve"> and bandwidth</w:t>
        </w:r>
      </w:ins>
      <w:ins w:id="211" w:author="Jsanchez" w:date="2021-03-16T19:47:00Z">
        <w:r w:rsidR="00167100">
          <w:t>.</w:t>
        </w:r>
      </w:ins>
      <w:ins w:id="212" w:author="Jsanchez" w:date="2021-03-16T20:13:00Z">
        <w:r w:rsidR="00283FD1">
          <w:t xml:space="preserve"> The more header field values are known, the better the compression will be.</w:t>
        </w:r>
      </w:ins>
      <w:ins w:id="213" w:author="Jsanchez" w:date="2021-03-16T19:57:00Z">
        <w:r w:rsidR="00167100">
          <w:t xml:space="preserve"> Instead of building the context during execution, it is defined during the development phase. Thus, it is </w:t>
        </w:r>
      </w:ins>
      <w:ins w:id="214" w:author="Jsanchez" w:date="2021-03-16T20:12:00Z">
        <w:r w:rsidR="00283FD1">
          <w:t>expected</w:t>
        </w:r>
      </w:ins>
      <w:ins w:id="215" w:author="Jsanchez" w:date="2021-03-16T19:57:00Z">
        <w:r w:rsidR="00167100">
          <w:t xml:space="preserve"> that each project and application employing SCHC will have its own </w:t>
        </w:r>
      </w:ins>
      <w:ins w:id="216" w:author="Jsanchez" w:date="2021-03-16T19:58:00Z">
        <w:r w:rsidR="00167100">
          <w:t>configuration</w:t>
        </w:r>
      </w:ins>
      <w:ins w:id="217" w:author="Jsanchez" w:date="2021-03-16T20:12:00Z">
        <w:r w:rsidR="00283FD1">
          <w:t xml:space="preserve"> customized to the deployment needs</w:t>
        </w:r>
      </w:ins>
      <w:ins w:id="218" w:author="Jsanchez" w:date="2021-03-16T19:58:00Z">
        <w:r w:rsidR="00167100">
          <w:t>. Furthermore, different end-devices might have different context within</w:t>
        </w:r>
        <w:r w:rsidR="00A549C7">
          <w:t xml:space="preserve"> the scope of the same project, depending on the final application that is to be run.</w:t>
        </w:r>
      </w:ins>
    </w:p>
    <w:p w14:paraId="28F7618C" w14:textId="5BE55020" w:rsidR="00283FD1" w:rsidRDefault="00283FD1">
      <w:pPr>
        <w:rPr>
          <w:ins w:id="219" w:author="Jsanchez" w:date="2021-03-16T19:58:00Z"/>
        </w:rPr>
      </w:pPr>
      <w:ins w:id="220" w:author="Jsanchez" w:date="2021-03-16T20:13:00Z">
        <w:r>
          <w:t>LP-</w:t>
        </w:r>
        <w:r w:rsidR="00EB63BF">
          <w:t>WANs implement a thin network</w:t>
        </w:r>
        <w:r>
          <w:t xml:space="preserve"> layer</w:t>
        </w:r>
      </w:ins>
      <w:ins w:id="221" w:author="Jsanchez" w:date="2021-03-16T20:57:00Z">
        <w:r w:rsidR="00DF08D0">
          <w:t xml:space="preserve"> that do</w:t>
        </w:r>
      </w:ins>
      <w:ins w:id="222" w:author="Jsanchez" w:date="2021-03-16T20:59:00Z">
        <w:r w:rsidR="00DF08D0">
          <w:t>es</w:t>
        </w:r>
      </w:ins>
      <w:ins w:id="223" w:author="Jsanchez" w:date="2021-03-16T20:57:00Z">
        <w:r w:rsidR="00DF08D0">
          <w:t xml:space="preserve"> not take interoperability into consideration. </w:t>
        </w:r>
      </w:ins>
      <w:ins w:id="224" w:author="Jsanchez" w:date="2021-03-16T20:58:00Z">
        <w:r w:rsidR="00DF08D0">
          <w:t xml:space="preserve">However, </w:t>
        </w:r>
      </w:ins>
      <w:ins w:id="225" w:author="Jsanchez" w:date="2021-03-16T20:57:00Z">
        <w:r w:rsidR="00DF08D0">
          <w:t xml:space="preserve">SCHC can be tailored to the specifics of each </w:t>
        </w:r>
      </w:ins>
      <w:ins w:id="226" w:author="Jsanchez" w:date="2021-03-16T20:58:00Z">
        <w:r w:rsidR="00DF08D0">
          <w:t xml:space="preserve">LP-WAN technology as specified in different Internet Drafts authored by the IETF </w:t>
        </w:r>
        <w:proofErr w:type="spellStart"/>
        <w:r w:rsidR="00DF08D0">
          <w:t>lpwan</w:t>
        </w:r>
        <w:proofErr w:type="spellEnd"/>
        <w:r w:rsidR="00DF08D0">
          <w:t xml:space="preserve"> Work Group. C</w:t>
        </w:r>
      </w:ins>
      <w:ins w:id="227" w:author="Jsanchez" w:date="2021-03-16T20:59:00Z">
        <w:r w:rsidR="00DF08D0">
          <w:t xml:space="preserve">urrently, these Internet Drafts define the </w:t>
        </w:r>
      </w:ins>
      <w:ins w:id="228" w:author="Jsanchez" w:date="2021-03-16T21:00:00Z">
        <w:r w:rsidR="00DF08D0">
          <w:t xml:space="preserve">compression and fragmentation procedure for NB-IoT, </w:t>
        </w:r>
        <w:proofErr w:type="spellStart"/>
        <w:r w:rsidR="00DF08D0">
          <w:t>SigFox</w:t>
        </w:r>
        <w:proofErr w:type="spellEnd"/>
        <w:r w:rsidR="00DF08D0">
          <w:t xml:space="preserve">, and </w:t>
        </w:r>
        <w:proofErr w:type="spellStart"/>
        <w:r w:rsidR="00DF08D0">
          <w:t>LoRaWAN</w:t>
        </w:r>
        <w:proofErr w:type="spellEnd"/>
        <w:r w:rsidR="00DF08D0">
          <w:t>.</w:t>
        </w:r>
      </w:ins>
      <w:ins w:id="229" w:author="Jsanchez" w:date="2021-03-16T21:06:00Z">
        <w:r w:rsidR="00E732D7">
          <w:t xml:space="preserve"> I</w:t>
        </w:r>
      </w:ins>
      <w:ins w:id="230" w:author="Jsanchez" w:date="2021-03-16T20:13:00Z">
        <w:r>
          <w:t xml:space="preserve">n </w:t>
        </w:r>
        <w:proofErr w:type="spellStart"/>
        <w:r>
          <w:t>IoTrust</w:t>
        </w:r>
        <w:proofErr w:type="spellEnd"/>
        <w:r>
          <w:t xml:space="preserve"> we take into consideration the </w:t>
        </w:r>
      </w:ins>
      <w:ins w:id="231" w:author="Jsanchez" w:date="2021-03-16T20:19:00Z">
        <w:r>
          <w:t xml:space="preserve">specifics of </w:t>
        </w:r>
      </w:ins>
      <w:ins w:id="232" w:author="Jsanchez" w:date="2021-03-16T20:27:00Z">
        <w:r w:rsidR="002E2639">
          <w:t xml:space="preserve">the Internet Draft for </w:t>
        </w:r>
      </w:ins>
      <w:ins w:id="233" w:author="Jsanchez" w:date="2021-03-16T20:19:00Z">
        <w:r>
          <w:t xml:space="preserve">implementing SCHC over </w:t>
        </w:r>
        <w:proofErr w:type="spellStart"/>
        <w:r>
          <w:t>LoRaWAN</w:t>
        </w:r>
      </w:ins>
      <w:proofErr w:type="spellEnd"/>
      <w:ins w:id="234" w:author="Jsanchez" w:date="2021-03-16T20:26:00Z">
        <w:r w:rsidR="000C1E87">
          <w:rPr>
            <w:rStyle w:val="EndnoteReference"/>
          </w:rPr>
          <w:endnoteReference w:id="4"/>
        </w:r>
      </w:ins>
      <w:ins w:id="244" w:author="Jsanchez" w:date="2021-03-16T20:20:00Z">
        <w:r>
          <w:t xml:space="preserve">, </w:t>
        </w:r>
      </w:ins>
      <w:ins w:id="245" w:author="Jsanchez" w:date="2021-03-16T20:19:00Z">
        <w:r>
          <w:t xml:space="preserve">as defined by the IETF </w:t>
        </w:r>
        <w:proofErr w:type="spellStart"/>
        <w:r>
          <w:t>lpwan</w:t>
        </w:r>
        <w:proofErr w:type="spellEnd"/>
        <w:r>
          <w:t xml:space="preserve"> Work Group.</w:t>
        </w:r>
      </w:ins>
      <w:ins w:id="246" w:author="Jsanchez" w:date="2021-03-16T20:50:00Z">
        <w:r w:rsidR="00EE1D56">
          <w:t xml:space="preserve"> </w:t>
        </w:r>
        <w:proofErr w:type="spellStart"/>
        <w:r w:rsidR="00EE1D56">
          <w:t>LoRaWAN</w:t>
        </w:r>
        <w:proofErr w:type="spellEnd"/>
        <w:r w:rsidR="00EE1D56">
          <w:t xml:space="preserve"> application payloads include a header field called </w:t>
        </w:r>
        <w:proofErr w:type="spellStart"/>
        <w:r w:rsidR="00EE1D56">
          <w:t>fPort</w:t>
        </w:r>
        <w:proofErr w:type="spellEnd"/>
        <w:r w:rsidR="00EE1D56">
          <w:t xml:space="preserve">. </w:t>
        </w:r>
      </w:ins>
      <w:ins w:id="247" w:author="Jsanchez" w:date="2021-03-16T20:51:00Z">
        <w:r w:rsidR="00EE1D56">
          <w:t>This is an octet employed locally by the user to differentiate applications or verticals. H</w:t>
        </w:r>
      </w:ins>
      <w:ins w:id="248" w:author="Jsanchez" w:date="2021-03-16T20:52:00Z">
        <w:r w:rsidR="00EE1D56">
          <w:t>ence, i</w:t>
        </w:r>
      </w:ins>
      <w:ins w:id="249" w:author="Jsanchez" w:date="2021-03-16T20:51:00Z">
        <w:r w:rsidR="00EE1D56">
          <w:t xml:space="preserve">n the specific case of SCHC, it is employed to transport </w:t>
        </w:r>
      </w:ins>
      <w:ins w:id="250" w:author="Jsanchez" w:date="2021-03-16T20:52:00Z">
        <w:r w:rsidR="00EE1D56">
          <w:t xml:space="preserve">the first byte </w:t>
        </w:r>
      </w:ins>
      <w:ins w:id="251" w:author="Jsanchez" w:date="2021-03-16T20:51:00Z">
        <w:r w:rsidR="00EE1D56">
          <w:t>of the SCHC packet.</w:t>
        </w:r>
      </w:ins>
      <w:ins w:id="252" w:author="Jsanchez" w:date="2021-03-16T20:52:00Z">
        <w:r w:rsidR="00EE1D56">
          <w:t xml:space="preserve"> This saves a byte of each transmission, since the </w:t>
        </w:r>
        <w:proofErr w:type="spellStart"/>
        <w:r w:rsidR="00EE1D56">
          <w:t>fPort</w:t>
        </w:r>
        <w:proofErr w:type="spellEnd"/>
        <w:r w:rsidR="00EE1D56">
          <w:t xml:space="preserve"> </w:t>
        </w:r>
      </w:ins>
      <w:ins w:id="253" w:author="Jsanchez" w:date="2021-03-16T20:53:00Z">
        <w:r w:rsidR="00E15CFE">
          <w:t>is mandatory.</w:t>
        </w:r>
      </w:ins>
    </w:p>
    <w:p w14:paraId="30BACFB2" w14:textId="77777777" w:rsidR="00FE4A7D" w:rsidRPr="00FE4A7D" w:rsidRDefault="00FE4A7D">
      <w:pPr>
        <w:rPr>
          <w:ins w:id="254" w:author="Jsanchez" w:date="2021-03-16T19:02:00Z"/>
        </w:rPr>
      </w:pPr>
    </w:p>
    <w:p w14:paraId="2129D303" w14:textId="77777777" w:rsidR="00FE4A7D" w:rsidRPr="008B3DC9" w:rsidRDefault="00FE4A7D"/>
    <w:p w14:paraId="41A296AB" w14:textId="7E856049" w:rsidR="6407A5BA" w:rsidRDefault="6407A5BA">
      <w:pPr>
        <w:pStyle w:val="Heading2"/>
        <w:rPr>
          <w:ins w:id="255" w:author="Rohit Bohara" w:date="2021-03-14T21:41:00Z"/>
          <w:rFonts w:asciiTheme="majorHAnsi" w:hAnsiTheme="majorHAnsi"/>
        </w:rPr>
        <w:pPrChange w:id="256" w:author="Rohit Bohara" w:date="2021-03-14T21:41:00Z">
          <w:pPr>
            <w:pStyle w:val="ListParagraph"/>
            <w:numPr>
              <w:ilvl w:val="1"/>
              <w:numId w:val="2"/>
            </w:numPr>
            <w:ind w:left="1440" w:hanging="360"/>
          </w:pPr>
        </w:pPrChange>
      </w:pPr>
      <w:ins w:id="257" w:author="Rohit Bohara" w:date="2021-03-14T21:41:00Z">
        <w:r w:rsidRPr="6407A5BA">
          <w:rPr>
            <w:rFonts w:eastAsia="Montserrat" w:cs="Montserrat"/>
          </w:rPr>
          <w:t>FUOTA and Trust Monitoring</w:t>
        </w:r>
      </w:ins>
    </w:p>
    <w:p w14:paraId="3D303DEF" w14:textId="1933D09C" w:rsidR="6407A5BA" w:rsidRDefault="2074DCD1">
      <w:pPr>
        <w:rPr>
          <w:ins w:id="258" w:author="Rohit Bohara" w:date="2021-03-14T21:41:00Z"/>
          <w:rFonts w:eastAsia="Montserrat" w:cs="Montserrat"/>
          <w:szCs w:val="22"/>
        </w:rPr>
        <w:pPrChange w:id="259" w:author="Rohit Bohara" w:date="2021-03-14T21:41:00Z">
          <w:pPr>
            <w:numPr>
              <w:ilvl w:val="1"/>
              <w:numId w:val="9"/>
            </w:numPr>
            <w:ind w:left="576" w:hanging="576"/>
          </w:pPr>
        </w:pPrChange>
      </w:pPr>
      <w:ins w:id="260" w:author="Rohit Bohara" w:date="2021-03-14T21:41:00Z">
        <w:r w:rsidRPr="2074DCD1">
          <w:rPr>
            <w:rFonts w:eastAsia="Montserrat" w:cs="Montserrat"/>
          </w:rPr>
          <w:t xml:space="preserve">It is the second critical component of the </w:t>
        </w:r>
        <w:proofErr w:type="spellStart"/>
        <w:r w:rsidRPr="2074DCD1">
          <w:rPr>
            <w:rFonts w:eastAsia="Montserrat" w:cs="Montserrat"/>
          </w:rPr>
          <w:t>IoTrust</w:t>
        </w:r>
        <w:proofErr w:type="spellEnd"/>
        <w:r w:rsidRPr="2074DCD1">
          <w:rPr>
            <w:rFonts w:eastAsia="Montserrat" w:cs="Montserrat"/>
          </w:rPr>
          <w:t xml:space="preserve"> project after the bootstrapping. It focuses on facilitating security patches to the IoT devices and generate dynamic trust score. This is all accomplished by multiple open-source technical components. The following sections give more details about them.</w:t>
        </w:r>
      </w:ins>
    </w:p>
    <w:p w14:paraId="4E08D259" w14:textId="1E416D9A" w:rsidR="2074DCD1" w:rsidRDefault="2074DCD1">
      <w:pPr>
        <w:pStyle w:val="Heading3"/>
        <w:rPr>
          <w:ins w:id="261" w:author="Rohit Bohara" w:date="2021-03-19T15:03:00Z"/>
        </w:rPr>
        <w:pPrChange w:id="262" w:author="Rohit Bohara" w:date="2021-03-19T15:03:00Z">
          <w:pPr/>
        </w:pPrChange>
      </w:pPr>
      <w:ins w:id="263" w:author="Rohit Bohara" w:date="2021-03-19T15:03:00Z">
        <w:r w:rsidRPr="2074DCD1">
          <w:rPr>
            <w:rFonts w:ascii="Segoe UI" w:eastAsia="Segoe UI" w:hAnsi="Segoe UI" w:cs="Segoe UI"/>
          </w:rPr>
          <w:t>Blockchain</w:t>
        </w:r>
      </w:ins>
    </w:p>
    <w:p w14:paraId="5B80D1AA" w14:textId="741F0384" w:rsidR="2074DCD1" w:rsidRDefault="2074DCD1">
      <w:pPr>
        <w:rPr>
          <w:ins w:id="264" w:author="Rohit Bohara" w:date="2021-03-19T15:03:00Z"/>
          <w:rFonts w:ascii="Segoe UI" w:eastAsia="Segoe UI" w:hAnsi="Segoe UI" w:cs="Segoe UI"/>
          <w:szCs w:val="22"/>
        </w:rPr>
        <w:pPrChange w:id="265" w:author="Rohit Bohara" w:date="2021-03-19T15:03:00Z">
          <w:pPr>
            <w:numPr>
              <w:ilvl w:val="2"/>
              <w:numId w:val="11"/>
            </w:numPr>
            <w:ind w:left="1080" w:hanging="720"/>
          </w:pPr>
        </w:pPrChange>
      </w:pPr>
      <w:ins w:id="266" w:author="Rohit Bohara" w:date="2021-03-19T15:03:00Z">
        <w:r w:rsidRPr="2074DCD1">
          <w:rPr>
            <w:rFonts w:ascii="Segoe UI" w:eastAsia="Segoe UI" w:hAnsi="Segoe UI" w:cs="Segoe UI"/>
            <w:szCs w:val="22"/>
          </w:rPr>
          <w:t xml:space="preserve">The Blockchain is employed to store critical device and firmware information in an immutable and distributed ledger. It is chain of blocks which are sequentially linked with cryptographic methods. A change in distributed ledger is tracked by transactions. Transactions are cryptographically signed instruction to transfer funds, deploy smart contract and execute a function of smart contract. A list of transactions is generated using consensus and stored in a block. A cryptographic hash is generated for each block based on the content of the block. Each block also contains the cryptographic hash of its parent block. This makes the distributed ledger immutable. When a block is tempered, its newly calculated hash mismatches with the hash stored in its child block. Therefore, it is virtually impossible to temper the data in distributed ledger. The figure [ref] illustrates a series of blocks linked together with their parent block’s hash. </w:t>
        </w:r>
      </w:ins>
    </w:p>
    <w:p w14:paraId="6414C7EB" w14:textId="5E7C8E37" w:rsidR="2074DCD1" w:rsidRDefault="2074DCD1" w:rsidP="2074DCD1">
      <w:pPr>
        <w:jc w:val="center"/>
        <w:rPr>
          <w:ins w:id="267" w:author="Rohit Bohara" w:date="2021-03-19T15:03:00Z"/>
          <w:rFonts w:ascii="Segoe UI" w:eastAsia="Segoe UI" w:hAnsi="Segoe UI" w:cs="Segoe UI"/>
          <w:szCs w:val="22"/>
        </w:rPr>
      </w:pPr>
      <w:ins w:id="268" w:author="Rohit Bohara" w:date="2021-03-19T15:03:00Z">
        <w:r>
          <w:rPr>
            <w:noProof/>
          </w:rPr>
          <w:drawing>
            <wp:inline distT="0" distB="0" distL="0" distR="0" wp14:anchorId="0ECB00D6" wp14:editId="11BC1E67">
              <wp:extent cx="4143375" cy="704850"/>
              <wp:effectExtent l="0" t="0" r="0" b="0"/>
              <wp:docPr id="1105615194" name="Picture 1105615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43375" cy="704850"/>
                      </a:xfrm>
                      <a:prstGeom prst="rect">
                        <a:avLst/>
                      </a:prstGeom>
                    </pic:spPr>
                  </pic:pic>
                </a:graphicData>
              </a:graphic>
            </wp:inline>
          </w:drawing>
        </w:r>
      </w:ins>
    </w:p>
    <w:p w14:paraId="2AF6B8D1" w14:textId="5F5E4926" w:rsidR="2074DCD1" w:rsidRDefault="2074DCD1" w:rsidP="2074DCD1">
      <w:pPr>
        <w:rPr>
          <w:ins w:id="269" w:author="Rohit Bohara" w:date="2021-03-19T15:03:00Z"/>
          <w:rFonts w:ascii="Segoe UI" w:eastAsia="Segoe UI" w:hAnsi="Segoe UI" w:cs="Segoe UI"/>
          <w:szCs w:val="22"/>
        </w:rPr>
      </w:pPr>
      <w:ins w:id="270" w:author="Rohit Bohara" w:date="2021-03-19T15:03:00Z">
        <w:r w:rsidRPr="2074DCD1">
          <w:rPr>
            <w:rFonts w:ascii="Segoe UI" w:eastAsia="Segoe UI" w:hAnsi="Segoe UI" w:cs="Segoe UI"/>
            <w:szCs w:val="22"/>
          </w:rPr>
          <w:t xml:space="preserve">Asvin uses Hyperledger Besu based blockchain. Besu is an open-source Ethereum client written in Java. It is developed under Apache 2.0 license and is maintained by Linux Foundation. Asvin </w:t>
        </w:r>
        <w:r w:rsidRPr="2074DCD1">
          <w:rPr>
            <w:rFonts w:ascii="Segoe UI" w:eastAsia="Segoe UI" w:hAnsi="Segoe UI" w:cs="Segoe UI"/>
            <w:szCs w:val="22"/>
          </w:rPr>
          <w:lastRenderedPageBreak/>
          <w:t>has deployed an Enterprise grade private permissioned blockchain. It is more efficient and has high-performance transaction processing than a public blockchain.</w:t>
        </w:r>
      </w:ins>
    </w:p>
    <w:p w14:paraId="419D5A84" w14:textId="09E15108" w:rsidR="2074DCD1" w:rsidRDefault="2074DCD1" w:rsidP="2074DCD1">
      <w:pPr>
        <w:rPr>
          <w:ins w:id="271" w:author="Rohit Bohara" w:date="2021-03-19T15:03:00Z"/>
          <w:rFonts w:ascii="Segoe UI" w:eastAsia="Segoe UI" w:hAnsi="Segoe UI" w:cs="Segoe UI"/>
          <w:szCs w:val="22"/>
        </w:rPr>
      </w:pPr>
      <w:ins w:id="272" w:author="Rohit Bohara" w:date="2021-03-19T15:03:00Z">
        <w:r w:rsidRPr="2074DCD1">
          <w:rPr>
            <w:rFonts w:ascii="Segoe UI" w:eastAsia="Segoe UI" w:hAnsi="Segoe UI" w:cs="Segoe UI"/>
            <w:szCs w:val="22"/>
          </w:rPr>
          <w:t xml:space="preserve">The distributed ledger is exploited to store and retrieve critical device and security patches information in 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The device and firmware metadata include device and firmware identities, mac address, firmware’s content identifier and message digest. The content identifier is used to download a firmware file from the IPFS server. The message digest plays a crucial role in determining integrity of the file. </w:t>
        </w:r>
      </w:ins>
    </w:p>
    <w:p w14:paraId="1CA5E270" w14:textId="54157489" w:rsidR="2074DCD1" w:rsidRDefault="2074DCD1" w:rsidP="2074DCD1">
      <w:pPr>
        <w:rPr>
          <w:ins w:id="273" w:author="Rohit Bohara" w:date="2021-03-19T15:03:00Z"/>
          <w:rFonts w:ascii="Segoe UI" w:eastAsia="Segoe UI" w:hAnsi="Segoe UI" w:cs="Segoe UI"/>
          <w:szCs w:val="22"/>
        </w:rPr>
      </w:pPr>
      <w:ins w:id="274" w:author="Rohit Bohara" w:date="2021-03-19T15:03:00Z">
        <w:r w:rsidRPr="2074DCD1">
          <w:rPr>
            <w:rFonts w:ascii="Segoe UI" w:eastAsia="Segoe UI" w:hAnsi="Segoe UI" w:cs="Segoe UI"/>
            <w:szCs w:val="22"/>
          </w:rPr>
          <w:t>The Firmware Update smart contract is written in solidity. The smart contract is a collection of code to perform operations on device and firmware data. Typically, these operations are adding, deleting, updating device and firmware metadata. The smart contract is executed in the Ethereum Virtual Machine. Where certain amount of ETH is paid for each write operation.</w:t>
        </w:r>
      </w:ins>
    </w:p>
    <w:p w14:paraId="3B916C7A" w14:textId="7D23A65E" w:rsidR="2074DCD1" w:rsidRDefault="2074DCD1" w:rsidP="2074DCD1">
      <w:pPr>
        <w:rPr>
          <w:ins w:id="275" w:author="Rohit Bohara" w:date="2021-03-19T15:03:00Z"/>
          <w:rFonts w:ascii="Segoe UI" w:eastAsia="Segoe UI" w:hAnsi="Segoe UI" w:cs="Segoe UI"/>
          <w:szCs w:val="22"/>
        </w:rPr>
      </w:pPr>
      <w:ins w:id="276" w:author="Rohit Bohara" w:date="2021-03-19T15:03:00Z">
        <w:r w:rsidRPr="2074DCD1">
          <w:rPr>
            <w:rFonts w:ascii="Segoe UI" w:eastAsia="Segoe UI" w:hAnsi="Segoe UI" w:cs="Segoe UI"/>
            <w:szCs w:val="22"/>
          </w:rPr>
          <w:t xml:space="preserve">The </w:t>
        </w:r>
        <w:proofErr w:type="spellStart"/>
        <w:r w:rsidRPr="2074DCD1">
          <w:rPr>
            <w:rFonts w:ascii="Segoe UI" w:eastAsia="Segoe UI" w:hAnsi="Segoe UI" w:cs="Segoe UI"/>
            <w:szCs w:val="22"/>
          </w:rPr>
          <w:t>besu</w:t>
        </w:r>
        <w:proofErr w:type="spellEnd"/>
        <w:r w:rsidRPr="2074DCD1">
          <w:rPr>
            <w:rFonts w:ascii="Segoe UI" w:eastAsia="Segoe UI" w:hAnsi="Segoe UI" w:cs="Segoe UI"/>
            <w:szCs w:val="22"/>
          </w:rPr>
          <w:t xml:space="preserve"> node deployed and controlled by asvin exposes its functionalities using JSON-RPC and web sockets. The IoT Agent forwards the device registration, firmware update requests to the blockchain using these API endpoints.</w:t>
        </w:r>
      </w:ins>
    </w:p>
    <w:p w14:paraId="717CB61E" w14:textId="6E684A76" w:rsidR="2074DCD1" w:rsidRDefault="2074DCD1" w:rsidP="2074DCD1">
      <w:pPr>
        <w:rPr>
          <w:ins w:id="277" w:author="Rohit Bohara" w:date="2021-03-19T15:03:00Z"/>
          <w:rFonts w:ascii="Segoe UI" w:eastAsia="Segoe UI" w:hAnsi="Segoe UI" w:cs="Segoe UI"/>
          <w:szCs w:val="22"/>
        </w:rPr>
      </w:pPr>
      <w:ins w:id="278" w:author="Rohit Bohara" w:date="2021-03-19T15:03:00Z">
        <w:r w:rsidRPr="2074DCD1">
          <w:rPr>
            <w:rFonts w:ascii="Segoe UI" w:eastAsia="Segoe UI" w:hAnsi="Segoe UI" w:cs="Segoe UI"/>
            <w:szCs w:val="22"/>
          </w:rPr>
          <w:t xml:space="preserve">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leverages the potential of distributed ledger technology to build a secured, </w:t>
        </w:r>
        <w:proofErr w:type="gramStart"/>
        <w:r w:rsidRPr="2074DCD1">
          <w:rPr>
            <w:rFonts w:ascii="Segoe UI" w:eastAsia="Segoe UI" w:hAnsi="Segoe UI" w:cs="Segoe UI"/>
            <w:szCs w:val="22"/>
          </w:rPr>
          <w:t>scalable</w:t>
        </w:r>
        <w:proofErr w:type="gramEnd"/>
        <w:r w:rsidRPr="2074DCD1">
          <w:rPr>
            <w:rFonts w:ascii="Segoe UI" w:eastAsia="Segoe UI" w:hAnsi="Segoe UI" w:cs="Segoe UI"/>
            <w:szCs w:val="22"/>
          </w:rPr>
          <w:t xml:space="preserve"> and resilient IoT solution.</w:t>
        </w:r>
      </w:ins>
    </w:p>
    <w:p w14:paraId="0262F50D" w14:textId="4CE1468F" w:rsidR="2074DCD1" w:rsidRDefault="2074DCD1">
      <w:pPr>
        <w:pStyle w:val="Heading3"/>
        <w:rPr>
          <w:ins w:id="279" w:author="Rohit Bohara" w:date="2021-03-19T15:03:00Z"/>
        </w:rPr>
      </w:pPr>
      <w:ins w:id="280" w:author="Rohit Bohara" w:date="2021-03-19T15:03:00Z">
        <w:r w:rsidRPr="2074DCD1">
          <w:rPr>
            <w:rFonts w:ascii="Segoe UI" w:eastAsia="Segoe UI" w:hAnsi="Segoe UI" w:cs="Segoe UI"/>
          </w:rPr>
          <w:t>IPFS</w:t>
        </w:r>
      </w:ins>
    </w:p>
    <w:p w14:paraId="6913CE15" w14:textId="056C2405" w:rsidR="2074DCD1" w:rsidRDefault="2074DCD1">
      <w:pPr>
        <w:rPr>
          <w:ins w:id="281" w:author="Rohit Bohara" w:date="2021-03-19T15:03:00Z"/>
          <w:rFonts w:ascii="Segoe UI" w:eastAsia="Segoe UI" w:hAnsi="Segoe UI" w:cs="Segoe UI"/>
          <w:szCs w:val="22"/>
        </w:rPr>
        <w:pPrChange w:id="282" w:author="Rohit Bohara" w:date="2021-03-19T15:03:00Z">
          <w:pPr>
            <w:numPr>
              <w:ilvl w:val="2"/>
              <w:numId w:val="11"/>
            </w:numPr>
            <w:ind w:left="1080" w:hanging="720"/>
          </w:pPr>
        </w:pPrChange>
      </w:pPr>
      <w:proofErr w:type="spellStart"/>
      <w:ins w:id="283" w:author="Rohit Bohara" w:date="2021-03-19T15:03:00Z">
        <w:r w:rsidRPr="2074DCD1">
          <w:rPr>
            <w:rFonts w:ascii="Segoe UI" w:eastAsia="Segoe UI" w:hAnsi="Segoe UI" w:cs="Segoe UI"/>
            <w:szCs w:val="22"/>
          </w:rPr>
          <w:t>InterPlanatery</w:t>
        </w:r>
        <w:proofErr w:type="spellEnd"/>
        <w:r w:rsidRPr="2074DCD1">
          <w:rPr>
            <w:rFonts w:ascii="Segoe UI" w:eastAsia="Segoe UI" w:hAnsi="Segoe UI" w:cs="Segoe UI"/>
            <w:szCs w:val="22"/>
          </w:rPr>
          <w:t xml:space="preserve"> File System (IPFS) is a peer-to-peer storage network.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employs this component to store and retrieve security patches for IoT devices. The core principle of IPFS is content based addressing. A file in IPFS is addressed based on its content rather than its location unlike HTTP. </w:t>
        </w:r>
      </w:ins>
    </w:p>
    <w:p w14:paraId="184586CF" w14:textId="3542716F" w:rsidR="2074DCD1" w:rsidRDefault="2074DCD1" w:rsidP="2074DCD1">
      <w:pPr>
        <w:rPr>
          <w:ins w:id="284" w:author="Rohit Bohara" w:date="2021-03-19T15:03:00Z"/>
          <w:rFonts w:ascii="Segoe UI" w:eastAsia="Segoe UI" w:hAnsi="Segoe UI" w:cs="Segoe UI"/>
          <w:szCs w:val="22"/>
        </w:rPr>
      </w:pPr>
      <w:ins w:id="285" w:author="Rohit Bohara" w:date="2021-03-19T15:03:00Z">
        <w:r w:rsidRPr="2074DCD1">
          <w:rPr>
            <w:rFonts w:ascii="Segoe UI" w:eastAsia="Segoe UI" w:hAnsi="Segoe UI" w:cs="Segoe UI"/>
            <w:szCs w:val="22"/>
          </w:rPr>
          <w:t xml:space="preserve">An address of a file in the IPFS is called content identifier (CID). The CID is a cryptographic hash of the content of a file. Therefore, different files with same content have the same CIDs. IPFS supports multiple hashing algorithm. It is powered by the </w:t>
        </w:r>
        <w:proofErr w:type="spellStart"/>
        <w:r w:rsidRPr="2074DCD1">
          <w:rPr>
            <w:rFonts w:ascii="Segoe UI" w:eastAsia="Segoe UI" w:hAnsi="Segoe UI" w:cs="Segoe UI"/>
            <w:szCs w:val="22"/>
          </w:rPr>
          <w:t>Multihash</w:t>
        </w:r>
        <w:proofErr w:type="spellEnd"/>
        <w:r w:rsidRPr="2074DCD1">
          <w:rPr>
            <w:rFonts w:ascii="Segoe UI" w:eastAsia="Segoe UI" w:hAnsi="Segoe UI" w:cs="Segoe UI"/>
            <w:szCs w:val="22"/>
          </w:rPr>
          <w:t xml:space="preserve"> project. The sha-256 hashing algorithm is used for 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A typical CID looks </w:t>
        </w:r>
        <w:proofErr w:type="gramStart"/>
        <w:r w:rsidRPr="2074DCD1">
          <w:rPr>
            <w:rFonts w:ascii="Segoe UI" w:eastAsia="Segoe UI" w:hAnsi="Segoe UI" w:cs="Segoe UI"/>
            <w:szCs w:val="22"/>
          </w:rPr>
          <w:t>similar to</w:t>
        </w:r>
        <w:proofErr w:type="gramEnd"/>
        <w:r w:rsidRPr="2074DCD1">
          <w:rPr>
            <w:rFonts w:ascii="Segoe UI" w:eastAsia="Segoe UI" w:hAnsi="Segoe UI" w:cs="Segoe UI"/>
            <w:szCs w:val="22"/>
          </w:rPr>
          <w:t xml:space="preserve"> following address.</w:t>
        </w:r>
      </w:ins>
    </w:p>
    <w:p w14:paraId="224FD1D9" w14:textId="3609E49B" w:rsidR="2074DCD1" w:rsidRDefault="2074DCD1" w:rsidP="2074DCD1">
      <w:pPr>
        <w:jc w:val="center"/>
        <w:rPr>
          <w:ins w:id="286" w:author="Rohit Bohara" w:date="2021-03-19T15:03:00Z"/>
          <w:rFonts w:ascii="Segoe UI" w:eastAsia="Segoe UI" w:hAnsi="Segoe UI" w:cs="Segoe UI"/>
          <w:szCs w:val="22"/>
        </w:rPr>
      </w:pPr>
      <w:ins w:id="287" w:author="Rohit Bohara" w:date="2021-03-19T15:03:00Z">
        <w:r>
          <w:rPr>
            <w:noProof/>
          </w:rPr>
          <w:drawing>
            <wp:inline distT="0" distB="0" distL="0" distR="0" wp14:anchorId="5CC5A6CC" wp14:editId="42295A81">
              <wp:extent cx="439102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91025" cy="314325"/>
                      </a:xfrm>
                      <a:prstGeom prst="rect">
                        <a:avLst/>
                      </a:prstGeom>
                    </pic:spPr>
                  </pic:pic>
                </a:graphicData>
              </a:graphic>
            </wp:inline>
          </w:drawing>
        </w:r>
      </w:ins>
    </w:p>
    <w:p w14:paraId="4F36FDBD" w14:textId="33669FEA" w:rsidR="2074DCD1" w:rsidRDefault="2074DCD1" w:rsidP="2074DCD1">
      <w:pPr>
        <w:rPr>
          <w:ins w:id="288" w:author="Rohit Bohara" w:date="2021-03-19T15:03:00Z"/>
          <w:rFonts w:ascii="Segoe UI" w:eastAsia="Segoe UI" w:hAnsi="Segoe UI" w:cs="Segoe UI"/>
          <w:szCs w:val="22"/>
        </w:rPr>
      </w:pPr>
      <w:ins w:id="289" w:author="Rohit Bohara" w:date="2021-03-19T15:03:00Z">
        <w:r w:rsidRPr="2074DCD1">
          <w:rPr>
            <w:rFonts w:ascii="Segoe UI" w:eastAsia="Segoe UI" w:hAnsi="Segoe UI" w:cs="Segoe UI"/>
            <w:szCs w:val="22"/>
          </w:rPr>
          <w:t xml:space="preserve">IPFS takes advantages of directed acyclic graph (DAG) data structure. In DAG, each node has a unique cryptographic hash generated based on its content. In a graph, content of a node depends on the content of its child nodes. Therefore, if a child node changes then the ripple goes up until the root node in the graph. IPFS builds a Merkle DAG representation of a file by firstly splitting into equal size of </w:t>
        </w:r>
        <w:r w:rsidRPr="2074DCD1">
          <w:rPr>
            <w:rFonts w:ascii="Segoe UI" w:eastAsia="Segoe UI" w:hAnsi="Segoe UI" w:cs="Segoe UI"/>
            <w:i/>
            <w:iCs/>
            <w:szCs w:val="22"/>
          </w:rPr>
          <w:t>blocks</w:t>
        </w:r>
        <w:r w:rsidRPr="2074DCD1">
          <w:rPr>
            <w:rFonts w:ascii="Segoe UI" w:eastAsia="Segoe UI" w:hAnsi="Segoe UI" w:cs="Segoe UI"/>
            <w:szCs w:val="22"/>
          </w:rPr>
          <w:t>. These blocks represent different parts of a file. Which can be individually fetched and authenticated.</w:t>
        </w:r>
      </w:ins>
    </w:p>
    <w:p w14:paraId="52AA575B" w14:textId="389BBE3E" w:rsidR="2074DCD1" w:rsidRDefault="2074DCD1" w:rsidP="2074DCD1">
      <w:pPr>
        <w:rPr>
          <w:ins w:id="290" w:author="Rohit Bohara" w:date="2021-03-19T15:03:00Z"/>
          <w:rFonts w:ascii="Segoe UI" w:eastAsia="Segoe UI" w:hAnsi="Segoe UI" w:cs="Segoe UI"/>
          <w:szCs w:val="22"/>
        </w:rPr>
      </w:pPr>
      <w:ins w:id="291" w:author="Rohit Bohara" w:date="2021-03-19T15:03:00Z">
        <w:r w:rsidRPr="2074DCD1">
          <w:rPr>
            <w:rFonts w:ascii="Segoe UI" w:eastAsia="Segoe UI" w:hAnsi="Segoe UI" w:cs="Segoe UI"/>
            <w:szCs w:val="22"/>
          </w:rPr>
          <w:t xml:space="preserve">A private IPFS cluster is utilized for 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It is a group of IPFS nodes. It solves the problem of data redundancy and make the data highly-available. The cluster exposes its functionalities as HTTP API end points. The IoT agent makes these request to IPFS and forward the information to the Network Server. The figure [ref] depicts a IPFS cluster.</w:t>
        </w:r>
      </w:ins>
    </w:p>
    <w:p w14:paraId="7274EC80" w14:textId="3B2E36EC" w:rsidR="2074DCD1" w:rsidRDefault="2074DCD1" w:rsidP="2074DCD1">
      <w:pPr>
        <w:jc w:val="center"/>
        <w:rPr>
          <w:ins w:id="292" w:author="Rohit Bohara" w:date="2021-03-19T15:03:00Z"/>
          <w:rFonts w:ascii="Segoe UI" w:eastAsia="Segoe UI" w:hAnsi="Segoe UI" w:cs="Segoe UI"/>
          <w:szCs w:val="22"/>
        </w:rPr>
      </w:pPr>
      <w:ins w:id="293" w:author="Rohit Bohara" w:date="2021-03-19T15:03:00Z">
        <w:r>
          <w:rPr>
            <w:noProof/>
          </w:rPr>
          <w:lastRenderedPageBreak/>
          <w:drawing>
            <wp:inline distT="0" distB="0" distL="0" distR="0" wp14:anchorId="26255EDA" wp14:editId="7E3EACBE">
              <wp:extent cx="4010025" cy="409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10025" cy="4095750"/>
                      </a:xfrm>
                      <a:prstGeom prst="rect">
                        <a:avLst/>
                      </a:prstGeom>
                    </pic:spPr>
                  </pic:pic>
                </a:graphicData>
              </a:graphic>
            </wp:inline>
          </w:drawing>
        </w:r>
      </w:ins>
    </w:p>
    <w:p w14:paraId="78669350" w14:textId="799951E8" w:rsidR="2074DCD1" w:rsidRDefault="2074DCD1" w:rsidP="2074DCD1">
      <w:pPr>
        <w:rPr>
          <w:ins w:id="294" w:author="Rohit Bohara" w:date="2021-03-19T15:03:00Z"/>
          <w:rFonts w:ascii="Consolas" w:eastAsia="Consolas" w:hAnsi="Consolas" w:cs="Consolas"/>
          <w:color w:val="FFFFFF" w:themeColor="background1"/>
          <w:sz w:val="24"/>
        </w:rPr>
      </w:pPr>
      <w:ins w:id="295" w:author="Rohit Bohara" w:date="2021-03-19T15:03:00Z">
        <w:r w:rsidRPr="2074DCD1">
          <w:rPr>
            <w:rFonts w:ascii="Consolas" w:eastAsia="Consolas" w:hAnsi="Consolas" w:cs="Consolas"/>
            <w:color w:val="FFFFFF" w:themeColor="background1"/>
            <w:sz w:val="24"/>
          </w:rPr>
          <w:t>QmXoypizjW3WknFiJnKLwHCnL72vedxjQkDDP1mXWo6uco</w:t>
        </w:r>
      </w:ins>
    </w:p>
    <w:p w14:paraId="1786685A" w14:textId="23DC8C56" w:rsidR="2074DCD1" w:rsidRDefault="2074DCD1">
      <w:pPr>
        <w:pStyle w:val="Heading3"/>
        <w:numPr>
          <w:ilvl w:val="0"/>
          <w:numId w:val="11"/>
        </w:numPr>
        <w:rPr>
          <w:ins w:id="296" w:author="Rohit Bohara" w:date="2021-03-19T15:03:00Z"/>
          <w:rFonts w:asciiTheme="majorHAnsi" w:hAnsiTheme="majorHAnsi"/>
        </w:rPr>
        <w:pPrChange w:id="297" w:author="Rohit Bohara" w:date="2021-03-19T15:04:00Z">
          <w:pPr>
            <w:pStyle w:val="Heading3"/>
          </w:pPr>
        </w:pPrChange>
      </w:pPr>
      <w:ins w:id="298" w:author="Rohit Bohara" w:date="2021-03-19T15:03:00Z">
        <w:r w:rsidRPr="2074DCD1">
          <w:rPr>
            <w:rFonts w:ascii="Segoe UI" w:eastAsia="Segoe UI" w:hAnsi="Segoe UI" w:cs="Segoe UI"/>
          </w:rPr>
          <w:t>Cloud Deployment</w:t>
        </w:r>
      </w:ins>
    </w:p>
    <w:p w14:paraId="594C6126" w14:textId="108B21C7" w:rsidR="2074DCD1" w:rsidRDefault="2074DCD1">
      <w:pPr>
        <w:rPr>
          <w:ins w:id="299" w:author="Rohit Bohara" w:date="2021-03-19T15:03:00Z"/>
          <w:rFonts w:ascii="Segoe UI" w:eastAsia="Segoe UI" w:hAnsi="Segoe UI" w:cs="Segoe UI"/>
          <w:szCs w:val="22"/>
        </w:rPr>
        <w:pPrChange w:id="300" w:author="Rohit Bohara" w:date="2021-03-19T15:03:00Z">
          <w:pPr>
            <w:numPr>
              <w:ilvl w:val="2"/>
              <w:numId w:val="11"/>
            </w:numPr>
            <w:ind w:left="1080" w:hanging="720"/>
          </w:pPr>
        </w:pPrChange>
      </w:pPr>
      <w:ins w:id="301" w:author="Rohit Bohara" w:date="2021-03-19T15:03:00Z">
        <w:r w:rsidRPr="2074DCD1">
          <w:rPr>
            <w:rFonts w:ascii="Segoe UI" w:eastAsia="Segoe UI" w:hAnsi="Segoe UI" w:cs="Segoe UI"/>
            <w:szCs w:val="22"/>
          </w:rPr>
          <w:t xml:space="preserve">The IoT Agent, Network Server and </w:t>
        </w:r>
        <w:proofErr w:type="spellStart"/>
        <w:r w:rsidRPr="2074DCD1">
          <w:rPr>
            <w:rFonts w:ascii="Segoe UI" w:eastAsia="Segoe UI" w:hAnsi="Segoe UI" w:cs="Segoe UI"/>
            <w:szCs w:val="22"/>
          </w:rPr>
          <w:t>asvin’s</w:t>
        </w:r>
        <w:proofErr w:type="spellEnd"/>
        <w:r w:rsidRPr="2074DCD1">
          <w:rPr>
            <w:rFonts w:ascii="Segoe UI" w:eastAsia="Segoe UI" w:hAnsi="Segoe UI" w:cs="Segoe UI"/>
            <w:szCs w:val="22"/>
          </w:rPr>
          <w:t xml:space="preserve"> components Blockchain, IPFS, Customer Platform and Version Controller are all hosted on a cloud server. The cloud server runs Ubuntu 18.04 operating system. All the components are built as docker images and deployed on the cloud using docker compose. The components run as docker containers in an isolated environment.</w:t>
        </w:r>
      </w:ins>
    </w:p>
    <w:p w14:paraId="52812AA6" w14:textId="4A007280" w:rsidR="2074DCD1" w:rsidRDefault="2074DCD1">
      <w:pPr>
        <w:pStyle w:val="Heading3"/>
        <w:rPr>
          <w:ins w:id="302" w:author="Rohit Bohara" w:date="2021-03-19T15:03:00Z"/>
        </w:rPr>
      </w:pPr>
      <w:ins w:id="303" w:author="Rohit Bohara" w:date="2021-03-19T15:03:00Z">
        <w:r w:rsidRPr="2074DCD1">
          <w:rPr>
            <w:rFonts w:ascii="Segoe UI" w:eastAsia="Segoe UI" w:hAnsi="Segoe UI" w:cs="Segoe UI"/>
          </w:rPr>
          <w:t>Docker Compose</w:t>
        </w:r>
      </w:ins>
    </w:p>
    <w:p w14:paraId="141D63A3" w14:textId="77935E82" w:rsidR="2074DCD1" w:rsidRDefault="2074DCD1">
      <w:pPr>
        <w:rPr>
          <w:ins w:id="304" w:author="Rohit Bohara" w:date="2021-03-19T15:03:00Z"/>
          <w:rFonts w:ascii="Segoe UI" w:eastAsia="Segoe UI" w:hAnsi="Segoe UI" w:cs="Segoe UI"/>
          <w:szCs w:val="22"/>
        </w:rPr>
        <w:pPrChange w:id="305" w:author="Rohit Bohara" w:date="2021-03-19T15:03:00Z">
          <w:pPr>
            <w:numPr>
              <w:ilvl w:val="2"/>
              <w:numId w:val="11"/>
            </w:numPr>
            <w:ind w:left="1080" w:hanging="720"/>
          </w:pPr>
        </w:pPrChange>
      </w:pPr>
      <w:ins w:id="306" w:author="Rohit Bohara" w:date="2021-03-19T15:03:00Z">
        <w:r w:rsidRPr="2074DCD1">
          <w:rPr>
            <w:rFonts w:ascii="Segoe UI" w:eastAsia="Segoe UI" w:hAnsi="Segoe UI" w:cs="Segoe UI"/>
            <w:szCs w:val="22"/>
          </w:rPr>
          <w:t>It is tools for defining and running multi-container Docker applications. There applications can be defined in a YAML file as services. Typically, this file is named docker-</w:t>
        </w:r>
        <w:proofErr w:type="spellStart"/>
        <w:r w:rsidRPr="2074DCD1">
          <w:rPr>
            <w:rFonts w:ascii="Segoe UI" w:eastAsia="Segoe UI" w:hAnsi="Segoe UI" w:cs="Segoe UI"/>
            <w:szCs w:val="22"/>
          </w:rPr>
          <w:t>compose.yml</w:t>
        </w:r>
        <w:proofErr w:type="spellEnd"/>
        <w:r w:rsidRPr="2074DCD1">
          <w:rPr>
            <w:rFonts w:ascii="Segoe UI" w:eastAsia="Segoe UI" w:hAnsi="Segoe UI" w:cs="Segoe UI"/>
            <w:szCs w:val="22"/>
          </w:rPr>
          <w:t xml:space="preserve"> file. An example of docker-compose file used for Network Server is given in the figure[ref].</w:t>
        </w:r>
      </w:ins>
    </w:p>
    <w:p w14:paraId="32D64477" w14:textId="57790189" w:rsidR="2074DCD1" w:rsidRDefault="2074DCD1" w:rsidP="2074DCD1">
      <w:pPr>
        <w:jc w:val="center"/>
        <w:rPr>
          <w:ins w:id="307" w:author="Rohit Bohara" w:date="2021-03-19T15:03:00Z"/>
          <w:rFonts w:ascii="Segoe UI" w:eastAsia="Segoe UI" w:hAnsi="Segoe UI" w:cs="Segoe UI"/>
          <w:szCs w:val="22"/>
        </w:rPr>
      </w:pPr>
      <w:ins w:id="308" w:author="Rohit Bohara" w:date="2021-03-19T15:03:00Z">
        <w:r>
          <w:rPr>
            <w:noProof/>
          </w:rPr>
          <w:lastRenderedPageBreak/>
          <w:drawing>
            <wp:inline distT="0" distB="0" distL="0" distR="0" wp14:anchorId="308BFBD2" wp14:editId="2CB21D57">
              <wp:extent cx="5286375" cy="2419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86375" cy="2419350"/>
                      </a:xfrm>
                      <a:prstGeom prst="rect">
                        <a:avLst/>
                      </a:prstGeom>
                    </pic:spPr>
                  </pic:pic>
                </a:graphicData>
              </a:graphic>
            </wp:inline>
          </w:drawing>
        </w:r>
        <w:r w:rsidRPr="2074DCD1">
          <w:rPr>
            <w:rFonts w:ascii="Segoe UI" w:eastAsia="Segoe UI" w:hAnsi="Segoe UI" w:cs="Segoe UI"/>
            <w:szCs w:val="22"/>
          </w:rPr>
          <w:t xml:space="preserve"> </w:t>
        </w:r>
      </w:ins>
    </w:p>
    <w:p w14:paraId="18E0FC2B" w14:textId="4544D2A6" w:rsidR="2074DCD1" w:rsidRDefault="2074DCD1" w:rsidP="2074DCD1">
      <w:pPr>
        <w:rPr>
          <w:ins w:id="309" w:author="Rohit Bohara" w:date="2021-03-19T15:03:00Z"/>
          <w:rFonts w:ascii="Segoe UI" w:eastAsia="Segoe UI" w:hAnsi="Segoe UI" w:cs="Segoe UI"/>
          <w:szCs w:val="22"/>
        </w:rPr>
      </w:pPr>
      <w:ins w:id="310" w:author="Rohit Bohara" w:date="2021-03-19T15:03:00Z">
        <w:r w:rsidRPr="2074DCD1">
          <w:rPr>
            <w:rFonts w:ascii="Segoe UI" w:eastAsia="Segoe UI" w:hAnsi="Segoe UI" w:cs="Segoe UI"/>
            <w:szCs w:val="22"/>
          </w:rPr>
          <w:t xml:space="preserve">It also facilitates a </w:t>
        </w:r>
        <w:r w:rsidRPr="2074DCD1">
          <w:rPr>
            <w:rFonts w:ascii="Segoe UI" w:eastAsia="Segoe UI" w:hAnsi="Segoe UI" w:cs="Segoe UI"/>
            <w:i/>
            <w:iCs/>
            <w:szCs w:val="22"/>
          </w:rPr>
          <w:t>docker-compose</w:t>
        </w:r>
        <w:r w:rsidRPr="2074DCD1">
          <w:rPr>
            <w:rFonts w:ascii="Segoe UI" w:eastAsia="Segoe UI" w:hAnsi="Segoe UI" w:cs="Segoe UI"/>
            <w:szCs w:val="22"/>
          </w:rPr>
          <w:t xml:space="preserve"> command line utility to create, start, and stop services defined in the YAML file. Some of the commands are shown below in the figure [ref].</w:t>
        </w:r>
      </w:ins>
    </w:p>
    <w:p w14:paraId="6BDA00B2" w14:textId="2ECDDF40" w:rsidR="2074DCD1" w:rsidRDefault="2074DCD1" w:rsidP="2074DCD1">
      <w:pPr>
        <w:rPr>
          <w:ins w:id="311" w:author="Rohit Bohara" w:date="2021-03-19T15:03:00Z"/>
          <w:rFonts w:ascii="Segoe UI" w:eastAsia="Segoe UI" w:hAnsi="Segoe UI" w:cs="Segoe UI"/>
          <w:szCs w:val="22"/>
        </w:rPr>
      </w:pPr>
      <w:ins w:id="312" w:author="Rohit Bohara" w:date="2021-03-19T15:03:00Z">
        <w:r>
          <w:rPr>
            <w:noProof/>
          </w:rPr>
          <w:drawing>
            <wp:inline distT="0" distB="0" distL="0" distR="0" wp14:anchorId="696087DA" wp14:editId="59AB333D">
              <wp:extent cx="5648326" cy="3695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648326" cy="3695700"/>
                      </a:xfrm>
                      <a:prstGeom prst="rect">
                        <a:avLst/>
                      </a:prstGeom>
                    </pic:spPr>
                  </pic:pic>
                </a:graphicData>
              </a:graphic>
            </wp:inline>
          </w:drawing>
        </w:r>
      </w:ins>
    </w:p>
    <w:p w14:paraId="6253E52A" w14:textId="029EB450" w:rsidR="2074DCD1" w:rsidRDefault="2074DCD1">
      <w:pPr>
        <w:pStyle w:val="Heading3"/>
        <w:rPr>
          <w:ins w:id="313" w:author="Rohit Bohara" w:date="2021-03-19T15:03:00Z"/>
        </w:rPr>
      </w:pPr>
      <w:ins w:id="314" w:author="Rohit Bohara" w:date="2021-03-19T15:03:00Z">
        <w:r w:rsidRPr="2074DCD1">
          <w:rPr>
            <w:rFonts w:ascii="Segoe UI" w:eastAsia="Segoe UI" w:hAnsi="Segoe UI" w:cs="Segoe UI"/>
          </w:rPr>
          <w:t>Reverse Proxy Server</w:t>
        </w:r>
      </w:ins>
    </w:p>
    <w:p w14:paraId="54C76BF4" w14:textId="08F15BE9" w:rsidR="2074DCD1" w:rsidRDefault="2074DCD1">
      <w:pPr>
        <w:rPr>
          <w:ins w:id="315" w:author="Rohit Bohara" w:date="2021-03-19T15:03:00Z"/>
          <w:rFonts w:ascii="Segoe UI" w:eastAsia="Segoe UI" w:hAnsi="Segoe UI" w:cs="Segoe UI"/>
          <w:szCs w:val="22"/>
        </w:rPr>
        <w:pPrChange w:id="316" w:author="Rohit Bohara" w:date="2021-03-19T15:03:00Z">
          <w:pPr>
            <w:numPr>
              <w:ilvl w:val="2"/>
              <w:numId w:val="11"/>
            </w:numPr>
            <w:ind w:left="1080" w:hanging="720"/>
          </w:pPr>
        </w:pPrChange>
      </w:pPr>
      <w:ins w:id="317" w:author="Rohit Bohara" w:date="2021-03-19T15:03:00Z">
        <w:r w:rsidRPr="2074DCD1">
          <w:rPr>
            <w:rFonts w:ascii="Segoe UI" w:eastAsia="Segoe UI" w:hAnsi="Segoe UI" w:cs="Segoe UI"/>
            <w:szCs w:val="22"/>
          </w:rPr>
          <w:t xml:space="preserve">A Reverse Proxy server is an intermediary server which forwards incoming HTTP client requests and responses to and from appropriate application servers running behind it. A reverse proxy facilitates an additional level of abstraction and control. It assures congestion free traffic flow between HTTT clients and servers. The </w:t>
        </w:r>
        <w:proofErr w:type="spellStart"/>
        <w:r w:rsidRPr="2074DCD1">
          <w:rPr>
            <w:rFonts w:ascii="Segoe UI" w:eastAsia="Segoe UI" w:hAnsi="Segoe UI" w:cs="Segoe UI"/>
            <w:szCs w:val="22"/>
          </w:rPr>
          <w:t>reverxe</w:t>
        </w:r>
        <w:proofErr w:type="spellEnd"/>
        <w:r w:rsidRPr="2074DCD1">
          <w:rPr>
            <w:rFonts w:ascii="Segoe UI" w:eastAsia="Segoe UI" w:hAnsi="Segoe UI" w:cs="Segoe UI"/>
            <w:szCs w:val="22"/>
          </w:rPr>
          <w:t xml:space="preserve"> proxy is depicted in the figure [ref].</w:t>
        </w:r>
      </w:ins>
    </w:p>
    <w:p w14:paraId="27801A99" w14:textId="400BBA87" w:rsidR="2074DCD1" w:rsidRDefault="2074DCD1" w:rsidP="2074DCD1">
      <w:pPr>
        <w:jc w:val="center"/>
        <w:rPr>
          <w:ins w:id="318" w:author="Rohit Bohara" w:date="2021-03-19T15:03:00Z"/>
          <w:rFonts w:ascii="Segoe UI" w:eastAsia="Segoe UI" w:hAnsi="Segoe UI" w:cs="Segoe UI"/>
          <w:szCs w:val="22"/>
          <w:lang w:val="en-US"/>
        </w:rPr>
      </w:pPr>
      <w:ins w:id="319" w:author="Rohit Bohara" w:date="2021-03-19T15:03:00Z">
        <w:r>
          <w:rPr>
            <w:noProof/>
          </w:rPr>
          <w:lastRenderedPageBreak/>
          <w:drawing>
            <wp:inline distT="0" distB="0" distL="0" distR="0" wp14:anchorId="7C292F49" wp14:editId="392B3707">
              <wp:extent cx="5295898"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95898" cy="2743200"/>
                      </a:xfrm>
                      <a:prstGeom prst="rect">
                        <a:avLst/>
                      </a:prstGeom>
                    </pic:spPr>
                  </pic:pic>
                </a:graphicData>
              </a:graphic>
            </wp:inline>
          </w:drawing>
        </w:r>
      </w:ins>
    </w:p>
    <w:p w14:paraId="49D2C77C" w14:textId="480093F3" w:rsidR="2074DCD1" w:rsidRDefault="2074DCD1" w:rsidP="2074DCD1">
      <w:pPr>
        <w:rPr>
          <w:ins w:id="320" w:author="Rohit Bohara" w:date="2021-03-19T15:03:00Z"/>
          <w:rFonts w:ascii="Segoe UI" w:eastAsia="Segoe UI" w:hAnsi="Segoe UI" w:cs="Segoe UI"/>
          <w:szCs w:val="22"/>
        </w:rPr>
      </w:pPr>
      <w:ins w:id="321" w:author="Rohit Bohara" w:date="2021-03-19T15:03:00Z">
        <w:r w:rsidRPr="2074DCD1">
          <w:rPr>
            <w:rFonts w:ascii="Segoe UI" w:eastAsia="Segoe UI" w:hAnsi="Segoe UI" w:cs="Segoe UI"/>
            <w:szCs w:val="22"/>
          </w:rPr>
          <w:t xml:space="preserve">In 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NGINX is utilized as a reverse proxy server. It provides load balancing, web acceleration and higher security to 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components. </w:t>
        </w:r>
      </w:ins>
    </w:p>
    <w:p w14:paraId="182A4C2A" w14:textId="28D5C324" w:rsidR="2074DCD1" w:rsidRDefault="2074DCD1" w:rsidP="2074DCD1">
      <w:pPr>
        <w:rPr>
          <w:ins w:id="322" w:author="Rohit Bohara" w:date="2021-03-19T15:03:00Z"/>
          <w:rFonts w:ascii="Segoe UI" w:eastAsia="Segoe UI" w:hAnsi="Segoe UI" w:cs="Segoe UI"/>
          <w:color w:val="9C6A3E"/>
          <w:szCs w:val="22"/>
        </w:rPr>
      </w:pPr>
      <w:ins w:id="323" w:author="Rohit Bohara" w:date="2021-03-19T15:03:00Z">
        <w:r w:rsidRPr="2074DCD1">
          <w:rPr>
            <w:rStyle w:val="Heading4Char"/>
            <w:rFonts w:ascii="Segoe UI" w:eastAsia="Segoe UI" w:hAnsi="Segoe UI" w:cs="Segoe UI"/>
            <w:iCs/>
            <w:color w:val="9C6A3E"/>
            <w:szCs w:val="22"/>
          </w:rPr>
          <w:t>Installation</w:t>
        </w:r>
      </w:ins>
    </w:p>
    <w:p w14:paraId="7A50AD01" w14:textId="2E82E5E3" w:rsidR="2074DCD1" w:rsidRDefault="2074DCD1" w:rsidP="2074DCD1">
      <w:pPr>
        <w:rPr>
          <w:ins w:id="324" w:author="Rohit Bohara" w:date="2021-03-19T15:03:00Z"/>
          <w:rFonts w:ascii="Segoe UI" w:eastAsia="Segoe UI" w:hAnsi="Segoe UI" w:cs="Segoe UI"/>
          <w:szCs w:val="22"/>
        </w:rPr>
      </w:pPr>
      <w:ins w:id="325" w:author="Rohit Bohara" w:date="2021-03-19T15:03:00Z">
        <w:r w:rsidRPr="2074DCD1">
          <w:rPr>
            <w:rFonts w:ascii="Segoe UI" w:eastAsia="Segoe UI" w:hAnsi="Segoe UI" w:cs="Segoe UI"/>
            <w:szCs w:val="22"/>
          </w:rPr>
          <w:t xml:space="preserve">NGINX can be installed in an Ubuntu machine using the prebuilt packages. It is defined in the default Ubuntu repository. </w:t>
        </w:r>
      </w:ins>
    </w:p>
    <w:p w14:paraId="5B81BBC8" w14:textId="31ED0D25" w:rsidR="2074DCD1" w:rsidRDefault="2074DCD1" w:rsidP="2074DCD1">
      <w:pPr>
        <w:rPr>
          <w:ins w:id="326" w:author="Rohit Bohara" w:date="2021-03-19T15:03:00Z"/>
          <w:rFonts w:ascii="Segoe UI" w:eastAsia="Segoe UI" w:hAnsi="Segoe UI" w:cs="Segoe UI"/>
          <w:szCs w:val="22"/>
        </w:rPr>
      </w:pPr>
      <w:ins w:id="327" w:author="Rohit Bohara" w:date="2021-03-19T15:03:00Z">
        <w:r w:rsidRPr="2074DCD1">
          <w:rPr>
            <w:rFonts w:ascii="Segoe UI" w:eastAsia="Segoe UI" w:hAnsi="Segoe UI" w:cs="Segoe UI"/>
            <w:szCs w:val="22"/>
          </w:rPr>
          <w:t xml:space="preserve">$ </w:t>
        </w:r>
        <w:proofErr w:type="spellStart"/>
        <w:r w:rsidRPr="2074DCD1">
          <w:rPr>
            <w:rFonts w:ascii="Segoe UI" w:eastAsia="Segoe UI" w:hAnsi="Segoe UI" w:cs="Segoe UI"/>
            <w:szCs w:val="22"/>
          </w:rPr>
          <w:t>sudo</w:t>
        </w:r>
        <w:proofErr w:type="spellEnd"/>
        <w:r w:rsidRPr="2074DCD1">
          <w:rPr>
            <w:rFonts w:ascii="Segoe UI" w:eastAsia="Segoe UI" w:hAnsi="Segoe UI" w:cs="Segoe UI"/>
            <w:szCs w:val="22"/>
          </w:rPr>
          <w:t xml:space="preserve"> apt-get install </w:t>
        </w:r>
        <w:proofErr w:type="spellStart"/>
        <w:proofErr w:type="gramStart"/>
        <w:r w:rsidRPr="2074DCD1">
          <w:rPr>
            <w:rFonts w:ascii="Segoe UI" w:eastAsia="Segoe UI" w:hAnsi="Segoe UI" w:cs="Segoe UI"/>
            <w:szCs w:val="22"/>
          </w:rPr>
          <w:t>nginx</w:t>
        </w:r>
        <w:proofErr w:type="spellEnd"/>
        <w:proofErr w:type="gramEnd"/>
      </w:ins>
    </w:p>
    <w:p w14:paraId="5B0F26B0" w14:textId="77DCEF33" w:rsidR="2074DCD1" w:rsidRDefault="2074DCD1" w:rsidP="2074DCD1">
      <w:pPr>
        <w:rPr>
          <w:ins w:id="328" w:author="Rohit Bohara" w:date="2021-03-19T15:03:00Z"/>
          <w:rFonts w:ascii="Segoe UI" w:eastAsia="Segoe UI" w:hAnsi="Segoe UI" w:cs="Segoe UI"/>
          <w:szCs w:val="22"/>
        </w:rPr>
      </w:pPr>
      <w:ins w:id="329" w:author="Rohit Bohara" w:date="2021-03-19T15:03:00Z">
        <w:r w:rsidRPr="2074DCD1">
          <w:rPr>
            <w:rFonts w:ascii="Segoe UI" w:eastAsia="Segoe UI" w:hAnsi="Segoe UI" w:cs="Segoe UI"/>
            <w:szCs w:val="22"/>
          </w:rPr>
          <w:t xml:space="preserv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-v</w:t>
        </w:r>
      </w:ins>
    </w:p>
    <w:p w14:paraId="1461B339" w14:textId="3A2C45B9" w:rsidR="2074DCD1" w:rsidRDefault="2074DCD1" w:rsidP="2074DCD1">
      <w:pPr>
        <w:rPr>
          <w:ins w:id="330" w:author="Rohit Bohara" w:date="2021-03-19T15:03:00Z"/>
          <w:rFonts w:ascii="Segoe UI" w:eastAsia="Segoe UI" w:hAnsi="Segoe UI" w:cs="Segoe UI"/>
          <w:szCs w:val="22"/>
        </w:rPr>
      </w:pPr>
      <w:proofErr w:type="spellStart"/>
      <w:ins w:id="331" w:author="Rohit Bohara" w:date="2021-03-19T15:03:00Z">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version: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/1.14.0 (Ubuntu)</w:t>
        </w:r>
      </w:ins>
    </w:p>
    <w:p w14:paraId="40A3DEA9" w14:textId="367C65B6" w:rsidR="2074DCD1" w:rsidRDefault="2074DCD1" w:rsidP="2074DCD1">
      <w:pPr>
        <w:rPr>
          <w:ins w:id="332" w:author="Rohit Bohara" w:date="2021-03-19T15:03:00Z"/>
          <w:rFonts w:ascii="Segoe UI" w:eastAsia="Segoe UI" w:hAnsi="Segoe UI" w:cs="Segoe UI"/>
          <w:szCs w:val="22"/>
        </w:rPr>
      </w:pPr>
      <w:ins w:id="333" w:author="Rohit Bohara" w:date="2021-03-19T15:03:00Z">
        <w:r w:rsidRPr="2074DCD1">
          <w:rPr>
            <w:rFonts w:ascii="Segoe UI" w:eastAsia="Segoe UI" w:hAnsi="Segoe UI" w:cs="Segoe UI"/>
            <w:szCs w:val="22"/>
          </w:rPr>
          <w:t xml:space="preserve">NGINX official installation </w:t>
        </w:r>
        <w:proofErr w:type="spellStart"/>
        <w:r w:rsidRPr="2074DCD1">
          <w:rPr>
            <w:rFonts w:ascii="Segoe UI" w:eastAsia="Segoe UI" w:hAnsi="Segoe UI" w:cs="Segoe UI"/>
            <w:szCs w:val="22"/>
          </w:rPr>
          <w:t>guide</w:t>
        </w:r>
        <w:r w:rsidRPr="2074DCD1">
          <w:rPr>
            <w:rFonts w:ascii="Segoe UI" w:eastAsia="Segoe UI" w:hAnsi="Segoe UI" w:cs="Segoe UI"/>
            <w:szCs w:val="22"/>
            <w:vertAlign w:val="superscript"/>
          </w:rPr>
          <w:t>i</w:t>
        </w:r>
        <w:proofErr w:type="spellEnd"/>
        <w:r w:rsidRPr="2074DCD1">
          <w:rPr>
            <w:rFonts w:ascii="Segoe UI" w:eastAsia="Segoe UI" w:hAnsi="Segoe UI" w:cs="Segoe UI"/>
            <w:szCs w:val="22"/>
          </w:rPr>
          <w:t xml:space="preserve"> can be followed to install it on other kinds of operating systems.</w:t>
        </w:r>
      </w:ins>
    </w:p>
    <w:p w14:paraId="259B9D7B" w14:textId="69C7FFD7" w:rsidR="2074DCD1" w:rsidRDefault="2074DCD1" w:rsidP="2074DCD1">
      <w:pPr>
        <w:rPr>
          <w:ins w:id="334" w:author="Rohit Bohara" w:date="2021-03-19T15:03:00Z"/>
          <w:rFonts w:ascii="Segoe UI" w:eastAsia="Segoe UI" w:hAnsi="Segoe UI" w:cs="Segoe UI"/>
          <w:color w:val="9C6A3E"/>
          <w:szCs w:val="22"/>
        </w:rPr>
      </w:pPr>
      <w:ins w:id="335" w:author="Rohit Bohara" w:date="2021-03-19T15:03:00Z">
        <w:r w:rsidRPr="2074DCD1">
          <w:rPr>
            <w:rStyle w:val="Heading4Char"/>
            <w:rFonts w:ascii="Segoe UI" w:eastAsia="Segoe UI" w:hAnsi="Segoe UI" w:cs="Segoe UI"/>
            <w:iCs/>
            <w:color w:val="9C6A3E"/>
            <w:szCs w:val="22"/>
          </w:rPr>
          <w:t>Domain Name</w:t>
        </w:r>
      </w:ins>
    </w:p>
    <w:p w14:paraId="4617B27D" w14:textId="172DC6B3" w:rsidR="2074DCD1" w:rsidRDefault="2074DCD1" w:rsidP="2074DCD1">
      <w:pPr>
        <w:rPr>
          <w:ins w:id="336" w:author="Rohit Bohara" w:date="2021-03-19T15:03:00Z"/>
          <w:rFonts w:ascii="Segoe UI" w:eastAsia="Segoe UI" w:hAnsi="Segoe UI" w:cs="Segoe UI"/>
          <w:szCs w:val="22"/>
        </w:rPr>
      </w:pPr>
      <w:ins w:id="337" w:author="Rohit Bohara" w:date="2021-03-19T15:03:00Z">
        <w:r w:rsidRPr="2074DCD1">
          <w:rPr>
            <w:rFonts w:ascii="Segoe UI" w:eastAsia="Segoe UI" w:hAnsi="Segoe UI" w:cs="Segoe UI"/>
            <w:szCs w:val="22"/>
          </w:rPr>
          <w:t xml:space="preserve">Domain names are addresses of network domain or Internet Protocol resources. They are used in 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to identify its components. Each component deployed on cloud server under the IoT project has be given domain name. For an instance </w:t>
        </w:r>
        <w:r w:rsidRPr="2074DCD1">
          <w:rPr>
            <w:rFonts w:ascii="Segoe UI" w:eastAsia="Segoe UI" w:hAnsi="Segoe UI" w:cs="Segoe UI"/>
            <w:i/>
            <w:iCs/>
            <w:szCs w:val="22"/>
          </w:rPr>
          <w:t>iot-agent.iotrust.com</w:t>
        </w:r>
        <w:r w:rsidRPr="2074DCD1">
          <w:rPr>
            <w:rFonts w:ascii="Segoe UI" w:eastAsia="Segoe UI" w:hAnsi="Segoe UI" w:cs="Segoe UI"/>
            <w:szCs w:val="22"/>
          </w:rPr>
          <w:t xml:space="preserve">. It is required in the configuration of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w:t>
        </w:r>
      </w:ins>
    </w:p>
    <w:p w14:paraId="5C12AE11" w14:textId="0F3C3A5B" w:rsidR="2074DCD1" w:rsidRDefault="2074DCD1" w:rsidP="2074DCD1">
      <w:pPr>
        <w:rPr>
          <w:ins w:id="338" w:author="Rohit Bohara" w:date="2021-03-19T15:03:00Z"/>
          <w:rFonts w:ascii="Segoe UI" w:eastAsia="Segoe UI" w:hAnsi="Segoe UI" w:cs="Segoe UI"/>
          <w:color w:val="9C6A3E"/>
          <w:szCs w:val="22"/>
        </w:rPr>
      </w:pPr>
      <w:ins w:id="339" w:author="Rohit Bohara" w:date="2021-03-19T15:03:00Z">
        <w:r w:rsidRPr="2074DCD1">
          <w:rPr>
            <w:rStyle w:val="Heading4Char"/>
            <w:rFonts w:ascii="Segoe UI" w:eastAsia="Segoe UI" w:hAnsi="Segoe UI" w:cs="Segoe UI"/>
            <w:iCs/>
            <w:color w:val="9C6A3E"/>
            <w:szCs w:val="22"/>
          </w:rPr>
          <w:t>Nginx configurations</w:t>
        </w:r>
      </w:ins>
    </w:p>
    <w:p w14:paraId="7CD64AF4" w14:textId="0FEFB59F" w:rsidR="2074DCD1" w:rsidRDefault="2074DCD1" w:rsidP="2074DCD1">
      <w:pPr>
        <w:rPr>
          <w:ins w:id="340" w:author="Rohit Bohara" w:date="2021-03-19T15:03:00Z"/>
          <w:rFonts w:ascii="Segoe UI" w:eastAsia="Segoe UI" w:hAnsi="Segoe UI" w:cs="Segoe UI"/>
          <w:szCs w:val="22"/>
        </w:rPr>
      </w:pPr>
      <w:ins w:id="341" w:author="Rohit Bohara" w:date="2021-03-19T15:03:00Z">
        <w:r w:rsidRPr="2074DCD1">
          <w:rPr>
            <w:rFonts w:ascii="Segoe UI" w:eastAsia="Segoe UI" w:hAnsi="Segoe UI" w:cs="Segoe UI"/>
            <w:szCs w:val="22"/>
          </w:rPr>
          <w:t xml:space="preserve">The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server can be configured in multiple ways to contain the information of backend application servers. A config file can be created in sites-available, sites-enabled or </w:t>
        </w:r>
        <w:proofErr w:type="spellStart"/>
        <w:proofErr w:type="gramStart"/>
        <w:r w:rsidRPr="2074DCD1">
          <w:rPr>
            <w:rFonts w:ascii="Segoe UI" w:eastAsia="Segoe UI" w:hAnsi="Segoe UI" w:cs="Segoe UI"/>
            <w:szCs w:val="22"/>
          </w:rPr>
          <w:t>conf.d</w:t>
        </w:r>
        <w:proofErr w:type="spellEnd"/>
        <w:proofErr w:type="gramEnd"/>
        <w:r w:rsidRPr="2074DCD1">
          <w:rPr>
            <w:rFonts w:ascii="Segoe UI" w:eastAsia="Segoe UI" w:hAnsi="Segoe UI" w:cs="Segoe UI"/>
            <w:szCs w:val="22"/>
          </w:rPr>
          <w:t xml:space="preserve"> folders. In the </w:t>
        </w:r>
        <w:proofErr w:type="spellStart"/>
        <w:r w:rsidRPr="2074DCD1">
          <w:rPr>
            <w:rFonts w:ascii="Segoe UI" w:eastAsia="Segoe UI" w:hAnsi="Segoe UI" w:cs="Segoe UI"/>
            <w:szCs w:val="22"/>
          </w:rPr>
          <w:t>IoTrust</w:t>
        </w:r>
        <w:proofErr w:type="spellEnd"/>
        <w:r w:rsidRPr="2074DCD1">
          <w:rPr>
            <w:rFonts w:ascii="Segoe UI" w:eastAsia="Segoe UI" w:hAnsi="Segoe UI" w:cs="Segoe UI"/>
            <w:szCs w:val="22"/>
          </w:rPr>
          <w:t xml:space="preserve"> project, it is configured in</w:t>
        </w:r>
        <w:r w:rsidRPr="2074DCD1">
          <w:rPr>
            <w:rFonts w:ascii="Segoe UI" w:eastAsia="Segoe UI" w:hAnsi="Segoe UI" w:cs="Segoe UI"/>
            <w:i/>
            <w:iCs/>
            <w:szCs w:val="22"/>
          </w:rPr>
          <w:t xml:space="preserve"> </w:t>
        </w:r>
        <w:proofErr w:type="spellStart"/>
        <w:proofErr w:type="gramStart"/>
        <w:r w:rsidRPr="2074DCD1">
          <w:rPr>
            <w:rFonts w:ascii="Segoe UI" w:eastAsia="Segoe UI" w:hAnsi="Segoe UI" w:cs="Segoe UI"/>
            <w:i/>
            <w:iCs/>
            <w:szCs w:val="22"/>
          </w:rPr>
          <w:t>conf.d</w:t>
        </w:r>
        <w:proofErr w:type="spellEnd"/>
        <w:proofErr w:type="gramEnd"/>
        <w:r w:rsidRPr="2074DCD1">
          <w:rPr>
            <w:rFonts w:ascii="Segoe UI" w:eastAsia="Segoe UI" w:hAnsi="Segoe UI" w:cs="Segoe UI"/>
            <w:szCs w:val="22"/>
          </w:rPr>
          <w:t xml:space="preserve"> directory. In </w:t>
        </w:r>
        <w:proofErr w:type="gramStart"/>
        <w:r w:rsidRPr="2074DCD1">
          <w:rPr>
            <w:rFonts w:ascii="Segoe UI" w:eastAsia="Segoe UI" w:hAnsi="Segoe UI" w:cs="Segoe UI"/>
            <w:szCs w:val="22"/>
          </w:rPr>
          <w:t>a</w:t>
        </w:r>
        <w:proofErr w:type="gramEnd"/>
        <w:r w:rsidRPr="2074DCD1">
          <w:rPr>
            <w:rFonts w:ascii="Segoe UI" w:eastAsia="Segoe UI" w:hAnsi="Segoe UI" w:cs="Segoe UI"/>
            <w:szCs w:val="22"/>
          </w:rPr>
          <w:t xml:space="preserve"> Ubuntu server, it is located in </w:t>
        </w:r>
        <w:r w:rsidRPr="2074DCD1">
          <w:rPr>
            <w:rFonts w:ascii="Segoe UI" w:eastAsia="Segoe UI" w:hAnsi="Segoe UI" w:cs="Segoe UI"/>
            <w:i/>
            <w:iCs/>
            <w:szCs w:val="22"/>
          </w:rPr>
          <w:t>/etc/</w:t>
        </w:r>
        <w:proofErr w:type="spellStart"/>
        <w:r w:rsidRPr="2074DCD1">
          <w:rPr>
            <w:rFonts w:ascii="Segoe UI" w:eastAsia="Segoe UI" w:hAnsi="Segoe UI" w:cs="Segoe UI"/>
            <w:i/>
            <w:iCs/>
            <w:szCs w:val="22"/>
          </w:rPr>
          <w:t>nginx</w:t>
        </w:r>
        <w:proofErr w:type="spellEnd"/>
        <w:r w:rsidRPr="2074DCD1">
          <w:rPr>
            <w:rFonts w:ascii="Segoe UI" w:eastAsia="Segoe UI" w:hAnsi="Segoe UI" w:cs="Segoe UI"/>
            <w:i/>
            <w:iCs/>
            <w:szCs w:val="22"/>
          </w:rPr>
          <w:t xml:space="preserve"> </w:t>
        </w:r>
        <w:r w:rsidRPr="2074DCD1">
          <w:rPr>
            <w:rFonts w:ascii="Segoe UI" w:eastAsia="Segoe UI" w:hAnsi="Segoe UI" w:cs="Segoe UI"/>
            <w:szCs w:val="22"/>
          </w:rPr>
          <w:t xml:space="preserve">directory. Create a file in </w:t>
        </w:r>
        <w:r w:rsidRPr="2074DCD1">
          <w:rPr>
            <w:rFonts w:ascii="Segoe UI" w:eastAsia="Segoe UI" w:hAnsi="Segoe UI" w:cs="Segoe UI"/>
            <w:i/>
            <w:iCs/>
            <w:szCs w:val="22"/>
          </w:rPr>
          <w:t>/etc/</w:t>
        </w:r>
        <w:proofErr w:type="spellStart"/>
        <w:r w:rsidRPr="2074DCD1">
          <w:rPr>
            <w:rFonts w:ascii="Segoe UI" w:eastAsia="Segoe UI" w:hAnsi="Segoe UI" w:cs="Segoe UI"/>
            <w:i/>
            <w:iCs/>
            <w:szCs w:val="22"/>
          </w:rPr>
          <w:t>nginx</w:t>
        </w:r>
        <w:proofErr w:type="spellEnd"/>
        <w:r w:rsidRPr="2074DCD1">
          <w:rPr>
            <w:rFonts w:ascii="Segoe UI" w:eastAsia="Segoe UI" w:hAnsi="Segoe UI" w:cs="Segoe UI"/>
            <w:i/>
            <w:iCs/>
            <w:szCs w:val="22"/>
          </w:rPr>
          <w:t>/</w:t>
        </w:r>
        <w:proofErr w:type="spellStart"/>
        <w:proofErr w:type="gramStart"/>
        <w:r w:rsidRPr="2074DCD1">
          <w:rPr>
            <w:rFonts w:ascii="Segoe UI" w:eastAsia="Segoe UI" w:hAnsi="Segoe UI" w:cs="Segoe UI"/>
            <w:i/>
            <w:iCs/>
            <w:szCs w:val="22"/>
          </w:rPr>
          <w:t>conf.d</w:t>
        </w:r>
        <w:proofErr w:type="spellEnd"/>
        <w:proofErr w:type="gramEnd"/>
        <w:r w:rsidRPr="2074DCD1">
          <w:rPr>
            <w:rFonts w:ascii="Segoe UI" w:eastAsia="Segoe UI" w:hAnsi="Segoe UI" w:cs="Segoe UI"/>
            <w:szCs w:val="22"/>
          </w:rPr>
          <w:t xml:space="preserve"> folder with the name </w:t>
        </w:r>
        <w:r w:rsidRPr="2074DCD1">
          <w:rPr>
            <w:rFonts w:ascii="Segoe UI" w:eastAsia="Segoe UI" w:hAnsi="Segoe UI" w:cs="Segoe UI"/>
            <w:i/>
            <w:iCs/>
            <w:szCs w:val="22"/>
          </w:rPr>
          <w:t>&lt;domain-name&gt;.conf</w:t>
        </w:r>
        <w:r w:rsidRPr="2074DCD1">
          <w:rPr>
            <w:rFonts w:ascii="Segoe UI" w:eastAsia="Segoe UI" w:hAnsi="Segoe UI" w:cs="Segoe UI"/>
            <w:szCs w:val="22"/>
          </w:rPr>
          <w:t xml:space="preserve">. For an example if domain name is </w:t>
        </w:r>
        <w:r w:rsidRPr="2074DCD1">
          <w:rPr>
            <w:rFonts w:ascii="Segoe UI" w:eastAsia="Segoe UI" w:hAnsi="Segoe UI" w:cs="Segoe UI"/>
            <w:i/>
            <w:iCs/>
            <w:szCs w:val="22"/>
          </w:rPr>
          <w:t xml:space="preserve">ot-agent.iotrust.com </w:t>
        </w:r>
        <w:r w:rsidRPr="2074DCD1">
          <w:rPr>
            <w:rFonts w:ascii="Segoe UI" w:eastAsia="Segoe UI" w:hAnsi="Segoe UI" w:cs="Segoe UI"/>
            <w:szCs w:val="22"/>
          </w:rPr>
          <w:t>then</w:t>
        </w:r>
        <w:r w:rsidRPr="2074DCD1">
          <w:rPr>
            <w:rFonts w:ascii="Segoe UI" w:eastAsia="Segoe UI" w:hAnsi="Segoe UI" w:cs="Segoe UI"/>
            <w:i/>
            <w:iCs/>
            <w:szCs w:val="22"/>
          </w:rPr>
          <w:t xml:space="preserve"> </w:t>
        </w:r>
        <w:r w:rsidRPr="2074DCD1">
          <w:rPr>
            <w:rFonts w:ascii="Segoe UI" w:eastAsia="Segoe UI" w:hAnsi="Segoe UI" w:cs="Segoe UI"/>
            <w:szCs w:val="22"/>
          </w:rPr>
          <w:t xml:space="preserve">filename would be </w:t>
        </w:r>
        <w:proofErr w:type="spellStart"/>
        <w:proofErr w:type="gramStart"/>
        <w:r w:rsidRPr="2074DCD1">
          <w:rPr>
            <w:rFonts w:ascii="Segoe UI" w:eastAsia="Segoe UI" w:hAnsi="Segoe UI" w:cs="Segoe UI"/>
            <w:i/>
            <w:iCs/>
            <w:szCs w:val="22"/>
          </w:rPr>
          <w:t>iot-agent.iotrust.com.conf</w:t>
        </w:r>
        <w:proofErr w:type="spellEnd"/>
        <w:r w:rsidRPr="2074DCD1">
          <w:rPr>
            <w:rFonts w:ascii="Segoe UI" w:eastAsia="Segoe UI" w:hAnsi="Segoe UI" w:cs="Segoe UI"/>
            <w:i/>
            <w:iCs/>
            <w:szCs w:val="22"/>
          </w:rPr>
          <w:t>.</w:t>
        </w:r>
        <w:proofErr w:type="gramEnd"/>
        <w:r w:rsidRPr="2074DCD1">
          <w:rPr>
            <w:rFonts w:ascii="Segoe UI" w:eastAsia="Segoe UI" w:hAnsi="Segoe UI" w:cs="Segoe UI"/>
            <w:szCs w:val="22"/>
          </w:rPr>
          <w:t xml:space="preserve"> It will contain configuration </w:t>
        </w:r>
        <w:proofErr w:type="gramStart"/>
        <w:r w:rsidRPr="2074DCD1">
          <w:rPr>
            <w:rFonts w:ascii="Segoe UI" w:eastAsia="Segoe UI" w:hAnsi="Segoe UI" w:cs="Segoe UI"/>
            <w:szCs w:val="22"/>
          </w:rPr>
          <w:t>similar to</w:t>
        </w:r>
        <w:proofErr w:type="gramEnd"/>
        <w:r w:rsidRPr="2074DCD1">
          <w:rPr>
            <w:rFonts w:ascii="Segoe UI" w:eastAsia="Segoe UI" w:hAnsi="Segoe UI" w:cs="Segoe UI"/>
            <w:szCs w:val="22"/>
          </w:rPr>
          <w:t xml:space="preserve"> shown below.</w:t>
        </w:r>
      </w:ins>
    </w:p>
    <w:p w14:paraId="142A524E" w14:textId="527C16D2" w:rsidR="2074DCD1" w:rsidRDefault="2074DCD1" w:rsidP="2074DCD1">
      <w:pPr>
        <w:rPr>
          <w:ins w:id="342" w:author="Rohit Bohara" w:date="2021-03-19T15:03:00Z"/>
          <w:rFonts w:ascii="Segoe UI" w:eastAsia="Segoe UI" w:hAnsi="Segoe UI" w:cs="Segoe UI"/>
          <w:szCs w:val="22"/>
          <w:lang w:val="en-US"/>
        </w:rPr>
      </w:pPr>
      <w:ins w:id="343" w:author="Rohit Bohara" w:date="2021-03-19T15:03:00Z">
        <w:r w:rsidRPr="2074DCD1">
          <w:rPr>
            <w:rFonts w:ascii="Segoe UI" w:eastAsia="Segoe UI" w:hAnsi="Segoe UI" w:cs="Segoe UI"/>
            <w:szCs w:val="22"/>
          </w:rPr>
          <w:t xml:space="preserve">server {  </w:t>
        </w:r>
      </w:ins>
    </w:p>
    <w:p w14:paraId="1A26809C" w14:textId="01E9D162" w:rsidR="2074DCD1" w:rsidRDefault="2074DCD1" w:rsidP="2074DCD1">
      <w:pPr>
        <w:ind w:left="720"/>
        <w:rPr>
          <w:ins w:id="344" w:author="Rohit Bohara" w:date="2021-03-19T15:03:00Z"/>
          <w:rFonts w:ascii="Segoe UI" w:eastAsia="Segoe UI" w:hAnsi="Segoe UI" w:cs="Segoe UI"/>
          <w:szCs w:val="22"/>
          <w:lang w:val="en-US"/>
        </w:rPr>
      </w:pPr>
      <w:ins w:id="345" w:author="Rohit Bohara" w:date="2021-03-19T15:03:00Z">
        <w:r w:rsidRPr="2074DCD1">
          <w:rPr>
            <w:rFonts w:ascii="Segoe UI" w:eastAsia="Segoe UI" w:hAnsi="Segoe UI" w:cs="Segoe UI"/>
            <w:szCs w:val="22"/>
          </w:rPr>
          <w:t xml:space="preserve">listen </w:t>
        </w:r>
        <w:proofErr w:type="gramStart"/>
        <w:r w:rsidRPr="2074DCD1">
          <w:rPr>
            <w:rFonts w:ascii="Segoe UI" w:eastAsia="Segoe UI" w:hAnsi="Segoe UI" w:cs="Segoe UI"/>
            <w:szCs w:val="22"/>
          </w:rPr>
          <w:t>80;</w:t>
        </w:r>
        <w:proofErr w:type="gramEnd"/>
        <w:r w:rsidRPr="2074DCD1">
          <w:rPr>
            <w:rFonts w:ascii="Segoe UI" w:eastAsia="Segoe UI" w:hAnsi="Segoe UI" w:cs="Segoe UI"/>
            <w:szCs w:val="22"/>
          </w:rPr>
          <w:t xml:space="preserve">  </w:t>
        </w:r>
      </w:ins>
    </w:p>
    <w:p w14:paraId="46D51F9B" w14:textId="4849DE36" w:rsidR="2074DCD1" w:rsidRDefault="2074DCD1" w:rsidP="2074DCD1">
      <w:pPr>
        <w:ind w:left="720"/>
        <w:rPr>
          <w:ins w:id="346" w:author="Rohit Bohara" w:date="2021-03-19T15:03:00Z"/>
          <w:rFonts w:ascii="Segoe UI" w:eastAsia="Segoe UI" w:hAnsi="Segoe UI" w:cs="Segoe UI"/>
          <w:szCs w:val="22"/>
          <w:lang w:val="en-US"/>
        </w:rPr>
      </w:pPr>
      <w:proofErr w:type="spellStart"/>
      <w:ins w:id="347" w:author="Rohit Bohara" w:date="2021-03-19T15:03:00Z">
        <w:r w:rsidRPr="2074DCD1">
          <w:rPr>
            <w:rFonts w:ascii="Segoe UI" w:eastAsia="Segoe UI" w:hAnsi="Segoe UI" w:cs="Segoe UI"/>
            <w:szCs w:val="22"/>
          </w:rPr>
          <w:t>server_name</w:t>
        </w:r>
        <w:proofErr w:type="spellEnd"/>
        <w:r w:rsidRPr="2074DCD1">
          <w:rPr>
            <w:rFonts w:ascii="Segoe UI" w:eastAsia="Segoe UI" w:hAnsi="Segoe UI" w:cs="Segoe UI"/>
            <w:szCs w:val="22"/>
          </w:rPr>
          <w:t xml:space="preserve"> &lt;server-domain-name</w:t>
        </w:r>
        <w:proofErr w:type="gramStart"/>
        <w:r w:rsidRPr="2074DCD1">
          <w:rPr>
            <w:rFonts w:ascii="Segoe UI" w:eastAsia="Segoe UI" w:hAnsi="Segoe UI" w:cs="Segoe UI"/>
            <w:szCs w:val="22"/>
          </w:rPr>
          <w:t>&gt;;</w:t>
        </w:r>
        <w:proofErr w:type="gramEnd"/>
        <w:r w:rsidRPr="2074DCD1">
          <w:rPr>
            <w:rFonts w:ascii="Segoe UI" w:eastAsia="Segoe UI" w:hAnsi="Segoe UI" w:cs="Segoe UI"/>
            <w:szCs w:val="22"/>
          </w:rPr>
          <w:t xml:space="preserve">  </w:t>
        </w:r>
      </w:ins>
    </w:p>
    <w:p w14:paraId="79FC1267" w14:textId="2AD4B986" w:rsidR="2074DCD1" w:rsidRDefault="2074DCD1" w:rsidP="2074DCD1">
      <w:pPr>
        <w:ind w:left="720"/>
        <w:rPr>
          <w:ins w:id="348" w:author="Rohit Bohara" w:date="2021-03-19T15:03:00Z"/>
          <w:rFonts w:ascii="Segoe UI" w:eastAsia="Segoe UI" w:hAnsi="Segoe UI" w:cs="Segoe UI"/>
          <w:szCs w:val="22"/>
          <w:lang w:val="en-US"/>
        </w:rPr>
      </w:pPr>
      <w:ins w:id="349" w:author="Rohit Bohara" w:date="2021-03-19T15:03:00Z">
        <w:r w:rsidRPr="2074DCD1">
          <w:rPr>
            <w:rFonts w:ascii="Segoe UI" w:eastAsia="Segoe UI" w:hAnsi="Segoe UI" w:cs="Segoe UI"/>
            <w:szCs w:val="22"/>
          </w:rPr>
          <w:lastRenderedPageBreak/>
          <w:t>location / {</w:t>
        </w:r>
      </w:ins>
    </w:p>
    <w:p w14:paraId="7658EDCF" w14:textId="3DA9864B" w:rsidR="2074DCD1" w:rsidRDefault="2074DCD1" w:rsidP="2074DCD1">
      <w:pPr>
        <w:ind w:left="720" w:firstLine="720"/>
        <w:rPr>
          <w:ins w:id="350" w:author="Rohit Bohara" w:date="2021-03-19T15:03:00Z"/>
          <w:rFonts w:ascii="Segoe UI" w:eastAsia="Segoe UI" w:hAnsi="Segoe UI" w:cs="Segoe UI"/>
          <w:szCs w:val="22"/>
          <w:lang w:val="en-US"/>
        </w:rPr>
      </w:pPr>
      <w:proofErr w:type="spellStart"/>
      <w:ins w:id="351" w:author="Rohit Bohara" w:date="2021-03-19T15:03:00Z">
        <w:r w:rsidRPr="2074DCD1">
          <w:rPr>
            <w:rFonts w:ascii="Segoe UI" w:eastAsia="Segoe UI" w:hAnsi="Segoe UI" w:cs="Segoe UI"/>
            <w:szCs w:val="22"/>
          </w:rPr>
          <w:t>proxy_pass</w:t>
        </w:r>
        <w:proofErr w:type="spellEnd"/>
        <w:r w:rsidRPr="2074DCD1">
          <w:rPr>
            <w:rFonts w:ascii="Segoe UI" w:eastAsia="Segoe UI" w:hAnsi="Segoe UI" w:cs="Segoe UI"/>
            <w:szCs w:val="22"/>
          </w:rPr>
          <w:t xml:space="preserve"> </w:t>
        </w:r>
        <w:r>
          <w:fldChar w:fldCharType="begin"/>
        </w:r>
        <w:r>
          <w:instrText xml:space="preserve">HYPERLINK "http://127.0.0.1:&lt;port" </w:instrText>
        </w:r>
        <w:r>
          <w:fldChar w:fldCharType="separate"/>
        </w:r>
        <w:r w:rsidRPr="2074DCD1">
          <w:rPr>
            <w:rStyle w:val="Hyperlink"/>
            <w:rFonts w:ascii="Segoe UI" w:eastAsia="Segoe UI" w:hAnsi="Segoe UI" w:cs="Segoe UI"/>
            <w:szCs w:val="22"/>
          </w:rPr>
          <w:t>http://127.0.0.1:&lt;port</w:t>
        </w:r>
        <w:r>
          <w:fldChar w:fldCharType="end"/>
        </w:r>
        <w:proofErr w:type="gramStart"/>
        <w:r w:rsidRPr="2074DCD1">
          <w:rPr>
            <w:rFonts w:ascii="Segoe UI" w:eastAsia="Segoe UI" w:hAnsi="Segoe UI" w:cs="Segoe UI"/>
            <w:szCs w:val="22"/>
          </w:rPr>
          <w:t>&gt;;</w:t>
        </w:r>
        <w:proofErr w:type="gramEnd"/>
        <w:r w:rsidRPr="2074DCD1">
          <w:rPr>
            <w:rFonts w:ascii="Segoe UI" w:eastAsia="Segoe UI" w:hAnsi="Segoe UI" w:cs="Segoe UI"/>
            <w:szCs w:val="22"/>
          </w:rPr>
          <w:t xml:space="preserve"> </w:t>
        </w:r>
      </w:ins>
    </w:p>
    <w:p w14:paraId="1119BBFB" w14:textId="63BAD3C9" w:rsidR="2074DCD1" w:rsidRDefault="2074DCD1" w:rsidP="2074DCD1">
      <w:pPr>
        <w:ind w:left="720"/>
        <w:rPr>
          <w:ins w:id="352" w:author="Rohit Bohara" w:date="2021-03-19T15:03:00Z"/>
          <w:rFonts w:ascii="Segoe UI" w:eastAsia="Segoe UI" w:hAnsi="Segoe UI" w:cs="Segoe UI"/>
          <w:szCs w:val="22"/>
          <w:lang w:val="en-US"/>
        </w:rPr>
      </w:pPr>
      <w:ins w:id="353" w:author="Rohit Bohara" w:date="2021-03-19T15:03:00Z">
        <w:r w:rsidRPr="2074DCD1">
          <w:rPr>
            <w:rFonts w:ascii="Segoe UI" w:eastAsia="Segoe UI" w:hAnsi="Segoe UI" w:cs="Segoe UI"/>
            <w:szCs w:val="22"/>
          </w:rPr>
          <w:t>}</w:t>
        </w:r>
      </w:ins>
    </w:p>
    <w:p w14:paraId="5525329B" w14:textId="47056BA8" w:rsidR="2074DCD1" w:rsidRDefault="2074DCD1" w:rsidP="2074DCD1">
      <w:pPr>
        <w:rPr>
          <w:ins w:id="354" w:author="Rohit Bohara" w:date="2021-03-19T15:03:00Z"/>
          <w:rFonts w:ascii="Segoe UI" w:eastAsia="Segoe UI" w:hAnsi="Segoe UI" w:cs="Segoe UI"/>
          <w:szCs w:val="22"/>
          <w:lang w:val="en-US"/>
        </w:rPr>
      </w:pPr>
      <w:ins w:id="355" w:author="Rohit Bohara" w:date="2021-03-19T15:03:00Z">
        <w:r w:rsidRPr="2074DCD1">
          <w:rPr>
            <w:rFonts w:ascii="Segoe UI" w:eastAsia="Segoe UI" w:hAnsi="Segoe UI" w:cs="Segoe UI"/>
            <w:szCs w:val="22"/>
          </w:rPr>
          <w:t xml:space="preserve">} </w:t>
        </w:r>
      </w:ins>
    </w:p>
    <w:p w14:paraId="09FC6C7B" w14:textId="576CDC5F" w:rsidR="2074DCD1" w:rsidRDefault="2074DCD1" w:rsidP="2074DCD1">
      <w:pPr>
        <w:rPr>
          <w:ins w:id="356" w:author="Rohit Bohara" w:date="2021-03-19T15:03:00Z"/>
          <w:rFonts w:ascii="Segoe UI" w:eastAsia="Segoe UI" w:hAnsi="Segoe UI" w:cs="Segoe UI"/>
          <w:szCs w:val="22"/>
        </w:rPr>
      </w:pPr>
      <w:ins w:id="357" w:author="Rohit Bohara" w:date="2021-03-19T15:03:00Z">
        <w:r w:rsidRPr="2074DCD1">
          <w:rPr>
            <w:rFonts w:ascii="Segoe UI" w:eastAsia="Segoe UI" w:hAnsi="Segoe UI" w:cs="Segoe UI"/>
            <w:szCs w:val="22"/>
          </w:rPr>
          <w:t xml:space="preserve">One can test the configuration with </w:t>
        </w:r>
        <w:proofErr w:type="spellStart"/>
        <w:r w:rsidRPr="2074DCD1">
          <w:rPr>
            <w:rFonts w:ascii="Segoe UI" w:eastAsia="Segoe UI" w:hAnsi="Segoe UI" w:cs="Segoe UI"/>
            <w:szCs w:val="22"/>
          </w:rPr>
          <w:t>sudo</w:t>
        </w:r>
        <w:proofErr w:type="spellEnd"/>
        <w:r w:rsidRPr="2074DCD1">
          <w:rPr>
            <w:rFonts w:ascii="Segoe UI" w:eastAsia="Segoe UI" w:hAnsi="Segoe UI" w:cs="Segoe UI"/>
            <w:szCs w:val="22"/>
          </w:rPr>
          <w:t xml:space="preserv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–t command and reload the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daemon with </w:t>
        </w:r>
        <w:proofErr w:type="spellStart"/>
        <w:r w:rsidRPr="2074DCD1">
          <w:rPr>
            <w:rFonts w:ascii="Segoe UI" w:eastAsia="Segoe UI" w:hAnsi="Segoe UI" w:cs="Segoe UI"/>
            <w:szCs w:val="22"/>
          </w:rPr>
          <w:t>sudo</w:t>
        </w:r>
        <w:proofErr w:type="spellEnd"/>
        <w:r w:rsidRPr="2074DCD1">
          <w:rPr>
            <w:rFonts w:ascii="Segoe UI" w:eastAsia="Segoe UI" w:hAnsi="Segoe UI" w:cs="Segoe UI"/>
            <w:szCs w:val="22"/>
          </w:rPr>
          <w:t xml:space="preserv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–s reload command. After this, you should be able to access a component in your browser with its domain name. At this point, you would realize the connection between your browser and server is not secure. it is over HTTP. The next section describes the steps to install </w:t>
        </w:r>
        <w:proofErr w:type="gramStart"/>
        <w:r w:rsidRPr="2074DCD1">
          <w:rPr>
            <w:rFonts w:ascii="Segoe UI" w:eastAsia="Segoe UI" w:hAnsi="Segoe UI" w:cs="Segoe UI"/>
            <w:szCs w:val="22"/>
          </w:rPr>
          <w:t>Let's</w:t>
        </w:r>
        <w:proofErr w:type="gramEnd"/>
        <w:r w:rsidRPr="2074DCD1">
          <w:rPr>
            <w:rFonts w:ascii="Segoe UI" w:eastAsia="Segoe UI" w:hAnsi="Segoe UI" w:cs="Segoe UI"/>
            <w:szCs w:val="22"/>
          </w:rPr>
          <w:t xml:space="preserve"> Encrypt SSL certificate for the server.</w:t>
        </w:r>
      </w:ins>
    </w:p>
    <w:p w14:paraId="1A720308" w14:textId="096CC5AF" w:rsidR="2074DCD1" w:rsidRDefault="2074DCD1" w:rsidP="2074DCD1">
      <w:pPr>
        <w:rPr>
          <w:ins w:id="358" w:author="Rohit Bohara" w:date="2021-03-19T15:03:00Z"/>
          <w:rFonts w:ascii="Segoe UI" w:eastAsia="Segoe UI" w:hAnsi="Segoe UI" w:cs="Segoe UI"/>
          <w:color w:val="9C6A3E"/>
          <w:szCs w:val="22"/>
        </w:rPr>
      </w:pPr>
      <w:proofErr w:type="gramStart"/>
      <w:ins w:id="359" w:author="Rohit Bohara" w:date="2021-03-19T15:03:00Z">
        <w:r w:rsidRPr="2074DCD1">
          <w:rPr>
            <w:rStyle w:val="Heading4Char"/>
            <w:rFonts w:ascii="Segoe UI" w:eastAsia="Segoe UI" w:hAnsi="Segoe UI" w:cs="Segoe UI"/>
            <w:iCs/>
            <w:color w:val="9C6A3E"/>
            <w:szCs w:val="22"/>
          </w:rPr>
          <w:t>Let’s</w:t>
        </w:r>
        <w:proofErr w:type="gramEnd"/>
        <w:r w:rsidRPr="2074DCD1">
          <w:rPr>
            <w:rStyle w:val="Heading4Char"/>
            <w:rFonts w:ascii="Segoe UI" w:eastAsia="Segoe UI" w:hAnsi="Segoe UI" w:cs="Segoe UI"/>
            <w:iCs/>
            <w:color w:val="9C6A3E"/>
            <w:szCs w:val="22"/>
          </w:rPr>
          <w:t xml:space="preserve"> Encrypt Client</w:t>
        </w:r>
      </w:ins>
    </w:p>
    <w:p w14:paraId="2DFF36AA" w14:textId="520DA625" w:rsidR="2074DCD1" w:rsidRDefault="2074DCD1" w:rsidP="2074DCD1">
      <w:pPr>
        <w:rPr>
          <w:ins w:id="360" w:author="Rohit Bohara" w:date="2021-03-19T15:03:00Z"/>
          <w:rFonts w:ascii="Segoe UI" w:eastAsia="Segoe UI" w:hAnsi="Segoe UI" w:cs="Segoe UI"/>
          <w:szCs w:val="22"/>
          <w:lang w:val="en-US"/>
        </w:rPr>
      </w:pPr>
      <w:ins w:id="361" w:author="Rohit Bohara" w:date="2021-03-19T15:03:00Z">
        <w:r w:rsidRPr="2074DCD1">
          <w:rPr>
            <w:rFonts w:ascii="Segoe UI" w:eastAsia="Segoe UI" w:hAnsi="Segoe UI" w:cs="Segoe UI"/>
            <w:szCs w:val="22"/>
          </w:rPr>
          <w:t xml:space="preserve">SSL certificates are required to establish a HTTPS connection between client and server. The </w:t>
        </w:r>
        <w:proofErr w:type="gramStart"/>
        <w:r w:rsidRPr="2074DCD1">
          <w:rPr>
            <w:rFonts w:ascii="Segoe UI" w:eastAsia="Segoe UI" w:hAnsi="Segoe UI" w:cs="Segoe UI"/>
            <w:szCs w:val="22"/>
          </w:rPr>
          <w:t>Let’s</w:t>
        </w:r>
        <w:proofErr w:type="gramEnd"/>
        <w:r w:rsidRPr="2074DCD1">
          <w:rPr>
            <w:rFonts w:ascii="Segoe UI" w:eastAsia="Segoe UI" w:hAnsi="Segoe UI" w:cs="Segoe UI"/>
            <w:szCs w:val="22"/>
          </w:rPr>
          <w:t xml:space="preserve"> Encrypt client can be utilized to generate SSL certificates for free. The </w:t>
        </w:r>
        <w:proofErr w:type="gramStart"/>
        <w:r w:rsidRPr="2074DCD1">
          <w:rPr>
            <w:rFonts w:ascii="Segoe UI" w:eastAsia="Segoe UI" w:hAnsi="Segoe UI" w:cs="Segoe UI"/>
            <w:szCs w:val="22"/>
          </w:rPr>
          <w:t>Let’s</w:t>
        </w:r>
        <w:proofErr w:type="gramEnd"/>
        <w:r w:rsidRPr="2074DCD1">
          <w:rPr>
            <w:rFonts w:ascii="Segoe UI" w:eastAsia="Segoe UI" w:hAnsi="Segoe UI" w:cs="Segoe UI"/>
            <w:szCs w:val="22"/>
          </w:rPr>
          <w:t xml:space="preserve"> Encrypt is a non-profit Certificate Authority that provides TLS certificates. A client software is </w:t>
        </w:r>
        <w:proofErr w:type="gramStart"/>
        <w:r w:rsidRPr="2074DCD1">
          <w:rPr>
            <w:rFonts w:ascii="Segoe UI" w:eastAsia="Segoe UI" w:hAnsi="Segoe UI" w:cs="Segoe UI"/>
            <w:szCs w:val="22"/>
          </w:rPr>
          <w:t>need</w:t>
        </w:r>
        <w:proofErr w:type="gramEnd"/>
        <w:r w:rsidRPr="2074DCD1">
          <w:rPr>
            <w:rFonts w:ascii="Segoe UI" w:eastAsia="Segoe UI" w:hAnsi="Segoe UI" w:cs="Segoe UI"/>
            <w:szCs w:val="22"/>
          </w:rPr>
          <w:t xml:space="preserve"> to generate such certificates on server automatically. On Ubuntu, it can be installed using the prebuilt packages. </w:t>
        </w:r>
      </w:ins>
    </w:p>
    <w:p w14:paraId="6D3FE212" w14:textId="282D8BB7" w:rsidR="2074DCD1" w:rsidRDefault="2074DCD1" w:rsidP="2074DCD1">
      <w:pPr>
        <w:rPr>
          <w:ins w:id="362" w:author="Rohit Bohara" w:date="2021-03-19T15:03:00Z"/>
          <w:rFonts w:ascii="Segoe UI" w:eastAsia="Segoe UI" w:hAnsi="Segoe UI" w:cs="Segoe UI"/>
          <w:szCs w:val="22"/>
        </w:rPr>
      </w:pPr>
      <w:proofErr w:type="spellStart"/>
      <w:ins w:id="363" w:author="Rohit Bohara" w:date="2021-03-19T15:03:00Z">
        <w:r w:rsidRPr="2074DCD1">
          <w:rPr>
            <w:rFonts w:ascii="Segoe UI" w:eastAsia="Segoe UI" w:hAnsi="Segoe UI" w:cs="Segoe UI"/>
            <w:szCs w:val="22"/>
          </w:rPr>
          <w:t>sudo</w:t>
        </w:r>
        <w:proofErr w:type="spellEnd"/>
        <w:r w:rsidRPr="2074DCD1">
          <w:rPr>
            <w:rFonts w:ascii="Segoe UI" w:eastAsia="Segoe UI" w:hAnsi="Segoe UI" w:cs="Segoe UI"/>
            <w:szCs w:val="22"/>
          </w:rPr>
          <w:t xml:space="preserve"> apt-get install </w:t>
        </w:r>
        <w:proofErr w:type="spellStart"/>
        <w:proofErr w:type="gramStart"/>
        <w:r w:rsidRPr="2074DCD1">
          <w:rPr>
            <w:rFonts w:ascii="Segoe UI" w:eastAsia="Segoe UI" w:hAnsi="Segoe UI" w:cs="Segoe UI"/>
            <w:szCs w:val="22"/>
          </w:rPr>
          <w:t>certbotsudo</w:t>
        </w:r>
        <w:proofErr w:type="spellEnd"/>
        <w:proofErr w:type="gramEnd"/>
        <w:r w:rsidRPr="2074DCD1">
          <w:rPr>
            <w:rFonts w:ascii="Segoe UI" w:eastAsia="Segoe UI" w:hAnsi="Segoe UI" w:cs="Segoe UI"/>
            <w:szCs w:val="22"/>
          </w:rPr>
          <w:t xml:space="preserve"> </w:t>
        </w:r>
      </w:ins>
    </w:p>
    <w:p w14:paraId="6C0D575D" w14:textId="1C1F595C" w:rsidR="2074DCD1" w:rsidRDefault="2074DCD1" w:rsidP="2074DCD1">
      <w:pPr>
        <w:rPr>
          <w:ins w:id="364" w:author="Rohit Bohara" w:date="2021-03-19T15:03:00Z"/>
          <w:rFonts w:ascii="Segoe UI" w:eastAsia="Segoe UI" w:hAnsi="Segoe UI" w:cs="Segoe UI"/>
          <w:szCs w:val="22"/>
          <w:lang w:val="en-US"/>
        </w:rPr>
      </w:pPr>
      <w:proofErr w:type="spellStart"/>
      <w:ins w:id="365" w:author="Rohit Bohara" w:date="2021-03-19T15:03:00Z">
        <w:r w:rsidRPr="2074DCD1">
          <w:rPr>
            <w:rFonts w:ascii="Segoe UI" w:eastAsia="Segoe UI" w:hAnsi="Segoe UI" w:cs="Segoe UI"/>
            <w:szCs w:val="22"/>
          </w:rPr>
          <w:t>sudo</w:t>
        </w:r>
        <w:proofErr w:type="spellEnd"/>
        <w:r w:rsidRPr="2074DCD1">
          <w:rPr>
            <w:rFonts w:ascii="Segoe UI" w:eastAsia="Segoe UI" w:hAnsi="Segoe UI" w:cs="Segoe UI"/>
            <w:szCs w:val="22"/>
          </w:rPr>
          <w:t xml:space="preserve"> apt-get install python-</w:t>
        </w:r>
        <w:proofErr w:type="spellStart"/>
        <w:r w:rsidRPr="2074DCD1">
          <w:rPr>
            <w:rFonts w:ascii="Segoe UI" w:eastAsia="Segoe UI" w:hAnsi="Segoe UI" w:cs="Segoe UI"/>
            <w:szCs w:val="22"/>
          </w:rPr>
          <w:t>certbot</w:t>
        </w:r>
        <w:proofErr w:type="spellEnd"/>
        <w:r w:rsidRPr="2074DCD1">
          <w:rPr>
            <w:rFonts w:ascii="Segoe UI" w:eastAsia="Segoe UI" w:hAnsi="Segoe UI" w:cs="Segoe UI"/>
            <w:szCs w:val="22"/>
          </w:rPr>
          <w:t>-</w:t>
        </w:r>
        <w:proofErr w:type="spellStart"/>
        <w:proofErr w:type="gramStart"/>
        <w:r w:rsidRPr="2074DCD1">
          <w:rPr>
            <w:rFonts w:ascii="Segoe UI" w:eastAsia="Segoe UI" w:hAnsi="Segoe UI" w:cs="Segoe UI"/>
            <w:szCs w:val="22"/>
          </w:rPr>
          <w:t>nginx</w:t>
        </w:r>
        <w:proofErr w:type="spellEnd"/>
        <w:proofErr w:type="gramEnd"/>
        <w:r w:rsidRPr="2074DCD1">
          <w:rPr>
            <w:rFonts w:ascii="Segoe UI" w:eastAsia="Segoe UI" w:hAnsi="Segoe UI" w:cs="Segoe UI"/>
            <w:szCs w:val="22"/>
          </w:rPr>
          <w:t xml:space="preserve"> </w:t>
        </w:r>
      </w:ins>
    </w:p>
    <w:p w14:paraId="06DEDF81" w14:textId="21863909" w:rsidR="2074DCD1" w:rsidRDefault="2074DCD1" w:rsidP="2074DCD1">
      <w:pPr>
        <w:rPr>
          <w:ins w:id="366" w:author="Rohit Bohara" w:date="2021-03-19T15:03:00Z"/>
          <w:rFonts w:ascii="Segoe UI" w:eastAsia="Segoe UI" w:hAnsi="Segoe UI" w:cs="Segoe UI"/>
          <w:szCs w:val="22"/>
        </w:rPr>
      </w:pPr>
      <w:ins w:id="367" w:author="Rohit Bohara" w:date="2021-03-19T15:03:00Z">
        <w:r w:rsidRPr="2074DCD1">
          <w:rPr>
            <w:rFonts w:ascii="Segoe UI" w:eastAsia="Segoe UI" w:hAnsi="Segoe UI" w:cs="Segoe UI"/>
            <w:szCs w:val="22"/>
          </w:rPr>
          <w:t>Generate SSL certificate</w:t>
        </w:r>
      </w:ins>
    </w:p>
    <w:p w14:paraId="4588E7FA" w14:textId="2FD9A8AD" w:rsidR="2074DCD1" w:rsidRDefault="2074DCD1" w:rsidP="2074DCD1">
      <w:pPr>
        <w:rPr>
          <w:ins w:id="368" w:author="Rohit Bohara" w:date="2021-03-19T15:03:00Z"/>
          <w:rFonts w:ascii="Segoe UI" w:eastAsia="Segoe UI" w:hAnsi="Segoe UI" w:cs="Segoe UI"/>
          <w:color w:val="9C6A3E"/>
          <w:szCs w:val="22"/>
        </w:rPr>
      </w:pPr>
      <w:ins w:id="369" w:author="Rohit Bohara" w:date="2021-03-19T15:03:00Z">
        <w:r w:rsidRPr="2074DCD1">
          <w:rPr>
            <w:rStyle w:val="Heading4Char"/>
            <w:rFonts w:ascii="Segoe UI" w:eastAsia="Segoe UI" w:hAnsi="Segoe UI" w:cs="Segoe UI"/>
            <w:iCs/>
            <w:color w:val="9C6A3E"/>
            <w:szCs w:val="22"/>
          </w:rPr>
          <w:t>Certificate Generation</w:t>
        </w:r>
      </w:ins>
    </w:p>
    <w:p w14:paraId="7A8D77EF" w14:textId="38648C97" w:rsidR="2074DCD1" w:rsidRDefault="2074DCD1" w:rsidP="2074DCD1">
      <w:pPr>
        <w:rPr>
          <w:ins w:id="370" w:author="Rohit Bohara" w:date="2021-03-19T15:03:00Z"/>
          <w:rFonts w:ascii="Segoe UI" w:eastAsia="Segoe UI" w:hAnsi="Segoe UI" w:cs="Segoe UI"/>
          <w:szCs w:val="22"/>
          <w:lang w:val="en-US"/>
        </w:rPr>
      </w:pPr>
      <w:ins w:id="371" w:author="Rohit Bohara" w:date="2021-03-19T15:03:00Z">
        <w:r w:rsidRPr="2074DCD1">
          <w:rPr>
            <w:rFonts w:ascii="Segoe UI" w:eastAsia="Segoe UI" w:hAnsi="Segoe UI" w:cs="Segoe UI"/>
            <w:szCs w:val="22"/>
          </w:rPr>
          <w:t>The SSL/TLS certificates can be generated on Ubuntu server with following command.</w:t>
        </w:r>
      </w:ins>
    </w:p>
    <w:p w14:paraId="05484632" w14:textId="642E45B6" w:rsidR="2074DCD1" w:rsidRDefault="2074DCD1" w:rsidP="2074DCD1">
      <w:pPr>
        <w:rPr>
          <w:ins w:id="372" w:author="Rohit Bohara" w:date="2021-03-19T15:03:00Z"/>
          <w:rFonts w:ascii="Segoe UI" w:eastAsia="Segoe UI" w:hAnsi="Segoe UI" w:cs="Segoe UI"/>
          <w:szCs w:val="22"/>
        </w:rPr>
      </w:pPr>
      <w:proofErr w:type="spellStart"/>
      <w:ins w:id="373" w:author="Rohit Bohara" w:date="2021-03-19T15:03:00Z">
        <w:r w:rsidRPr="2074DCD1">
          <w:rPr>
            <w:rFonts w:ascii="Segoe UI" w:eastAsia="Segoe UI" w:hAnsi="Segoe UI" w:cs="Segoe UI"/>
            <w:szCs w:val="22"/>
          </w:rPr>
          <w:t>sudo</w:t>
        </w:r>
        <w:proofErr w:type="spellEnd"/>
        <w:r w:rsidRPr="2074DCD1">
          <w:rPr>
            <w:rFonts w:ascii="Segoe UI" w:eastAsia="Segoe UI" w:hAnsi="Segoe UI" w:cs="Segoe UI"/>
            <w:szCs w:val="22"/>
          </w:rPr>
          <w:t xml:space="preserve"> </w:t>
        </w:r>
        <w:proofErr w:type="spellStart"/>
        <w:r w:rsidRPr="2074DCD1">
          <w:rPr>
            <w:rFonts w:ascii="Segoe UI" w:eastAsia="Segoe UI" w:hAnsi="Segoe UI" w:cs="Segoe UI"/>
            <w:szCs w:val="22"/>
          </w:rPr>
          <w:t>certbot</w:t>
        </w:r>
        <w:proofErr w:type="spellEnd"/>
        <w:r w:rsidRPr="2074DCD1">
          <w:rPr>
            <w:rFonts w:ascii="Segoe UI" w:eastAsia="Segoe UI" w:hAnsi="Segoe UI" w:cs="Segoe UI"/>
            <w:szCs w:val="22"/>
          </w:rPr>
          <w:t xml:space="preserv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-d &lt;server-</w:t>
        </w:r>
        <w:proofErr w:type="spellStart"/>
        <w:r w:rsidRPr="2074DCD1">
          <w:rPr>
            <w:rFonts w:ascii="Segoe UI" w:eastAsia="Segoe UI" w:hAnsi="Segoe UI" w:cs="Segoe UI"/>
            <w:szCs w:val="22"/>
          </w:rPr>
          <w:t>doman</w:t>
        </w:r>
        <w:proofErr w:type="spellEnd"/>
        <w:r w:rsidRPr="2074DCD1">
          <w:rPr>
            <w:rFonts w:ascii="Segoe UI" w:eastAsia="Segoe UI" w:hAnsi="Segoe UI" w:cs="Segoe UI"/>
            <w:szCs w:val="22"/>
          </w:rPr>
          <w:t xml:space="preserve">-name&gt; </w:t>
        </w:r>
      </w:ins>
    </w:p>
    <w:p w14:paraId="09BB7C5F" w14:textId="603EEAA9" w:rsidR="2074DCD1" w:rsidRDefault="2074DCD1" w:rsidP="2074DCD1">
      <w:pPr>
        <w:rPr>
          <w:ins w:id="374" w:author="Rohit Bohara" w:date="2021-03-19T15:03:00Z"/>
          <w:rFonts w:ascii="Segoe UI" w:eastAsia="Segoe UI" w:hAnsi="Segoe UI" w:cs="Segoe UI"/>
          <w:szCs w:val="22"/>
          <w:lang w:val="en-US"/>
        </w:rPr>
      </w:pPr>
      <w:ins w:id="375" w:author="Rohit Bohara" w:date="2021-03-19T15:03:00Z">
        <w:r w:rsidRPr="2074DCD1">
          <w:rPr>
            <w:rFonts w:ascii="Segoe UI" w:eastAsia="Segoe UI" w:hAnsi="Segoe UI" w:cs="Segoe UI"/>
            <w:szCs w:val="22"/>
          </w:rPr>
          <w:t>For an example</w:t>
        </w:r>
      </w:ins>
    </w:p>
    <w:p w14:paraId="3A5D35F7" w14:textId="5E8F8202" w:rsidR="2074DCD1" w:rsidRDefault="2074DCD1" w:rsidP="2074DCD1">
      <w:pPr>
        <w:rPr>
          <w:ins w:id="376" w:author="Rohit Bohara" w:date="2021-03-19T15:03:00Z"/>
          <w:rFonts w:ascii="Segoe UI" w:eastAsia="Segoe UI" w:hAnsi="Segoe UI" w:cs="Segoe UI"/>
          <w:szCs w:val="22"/>
        </w:rPr>
      </w:pPr>
      <w:proofErr w:type="spellStart"/>
      <w:ins w:id="377" w:author="Rohit Bohara" w:date="2021-03-19T15:03:00Z">
        <w:r w:rsidRPr="2074DCD1">
          <w:rPr>
            <w:rFonts w:ascii="Segoe UI" w:eastAsia="Segoe UI" w:hAnsi="Segoe UI" w:cs="Segoe UI"/>
            <w:szCs w:val="22"/>
          </w:rPr>
          <w:t>sudo</w:t>
        </w:r>
        <w:proofErr w:type="spellEnd"/>
        <w:r w:rsidRPr="2074DCD1">
          <w:rPr>
            <w:rFonts w:ascii="Segoe UI" w:eastAsia="Segoe UI" w:hAnsi="Segoe UI" w:cs="Segoe UI"/>
            <w:szCs w:val="22"/>
          </w:rPr>
          <w:t xml:space="preserve"> </w:t>
        </w:r>
        <w:proofErr w:type="spellStart"/>
        <w:r w:rsidRPr="2074DCD1">
          <w:rPr>
            <w:rFonts w:ascii="Segoe UI" w:eastAsia="Segoe UI" w:hAnsi="Segoe UI" w:cs="Segoe UI"/>
            <w:szCs w:val="22"/>
          </w:rPr>
          <w:t>certbot</w:t>
        </w:r>
        <w:proofErr w:type="spellEnd"/>
        <w:r w:rsidRPr="2074DCD1">
          <w:rPr>
            <w:rFonts w:ascii="Segoe UI" w:eastAsia="Segoe UI" w:hAnsi="Segoe UI" w:cs="Segoe UI"/>
            <w:szCs w:val="22"/>
          </w:rPr>
          <w:t xml:space="preserv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-d iot-agent.iotrust.com</w:t>
        </w:r>
      </w:ins>
    </w:p>
    <w:p w14:paraId="45EEB4EE" w14:textId="4DC12DC7" w:rsidR="2074DCD1" w:rsidRDefault="2074DCD1" w:rsidP="2074DCD1">
      <w:pPr>
        <w:rPr>
          <w:ins w:id="378" w:author="Rohit Bohara" w:date="2021-03-19T15:03:00Z"/>
          <w:rFonts w:ascii="Segoe UI" w:eastAsia="Segoe UI" w:hAnsi="Segoe UI" w:cs="Segoe UI"/>
          <w:szCs w:val="22"/>
          <w:lang w:val="en-US"/>
        </w:rPr>
      </w:pPr>
      <w:ins w:id="379" w:author="Rohit Bohara" w:date="2021-03-19T15:03:00Z">
        <w:r w:rsidRPr="2074DCD1">
          <w:rPr>
            <w:rFonts w:ascii="Segoe UI" w:eastAsia="Segoe UI" w:hAnsi="Segoe UI" w:cs="Segoe UI"/>
            <w:szCs w:val="22"/>
          </w:rPr>
          <w:t xml:space="preserve">User </w:t>
        </w:r>
        <w:proofErr w:type="gramStart"/>
        <w:r w:rsidRPr="2074DCD1">
          <w:rPr>
            <w:rFonts w:ascii="Segoe UI" w:eastAsia="Segoe UI" w:hAnsi="Segoe UI" w:cs="Segoe UI"/>
            <w:szCs w:val="22"/>
          </w:rPr>
          <w:t>has to</w:t>
        </w:r>
        <w:proofErr w:type="gramEnd"/>
        <w:r w:rsidRPr="2074DCD1">
          <w:rPr>
            <w:rFonts w:ascii="Segoe UI" w:eastAsia="Segoe UI" w:hAnsi="Segoe UI" w:cs="Segoe UI"/>
            <w:szCs w:val="22"/>
          </w:rPr>
          <w:t xml:space="preserve"> answer some question with Yes/no after executing this command. If everything goes smooth, it generates the SSL certificates for the server and update the respective </w:t>
        </w:r>
        <w:proofErr w:type="spellStart"/>
        <w:r w:rsidRPr="2074DCD1">
          <w:rPr>
            <w:rFonts w:ascii="Segoe UI" w:eastAsia="Segoe UI" w:hAnsi="Segoe UI" w:cs="Segoe UI"/>
            <w:szCs w:val="22"/>
          </w:rPr>
          <w:t>nginx</w:t>
        </w:r>
        <w:proofErr w:type="spellEnd"/>
        <w:r w:rsidRPr="2074DCD1">
          <w:rPr>
            <w:rFonts w:ascii="Segoe UI" w:eastAsia="Segoe UI" w:hAnsi="Segoe UI" w:cs="Segoe UI"/>
            <w:szCs w:val="22"/>
          </w:rPr>
          <w:t xml:space="preserve"> conf file. In this example, it would update </w:t>
        </w:r>
        <w:proofErr w:type="spellStart"/>
        <w:r w:rsidRPr="2074DCD1">
          <w:rPr>
            <w:rFonts w:ascii="Segoe UI" w:eastAsia="Segoe UI" w:hAnsi="Segoe UI" w:cs="Segoe UI"/>
            <w:szCs w:val="22"/>
          </w:rPr>
          <w:t>iot-agent.iotrust.com.conf</w:t>
        </w:r>
        <w:proofErr w:type="spellEnd"/>
        <w:r w:rsidRPr="2074DCD1">
          <w:rPr>
            <w:rFonts w:ascii="Segoe UI" w:eastAsia="Segoe UI" w:hAnsi="Segoe UI" w:cs="Segoe UI"/>
            <w:szCs w:val="22"/>
          </w:rPr>
          <w:t xml:space="preserve"> file.</w:t>
        </w:r>
      </w:ins>
    </w:p>
    <w:p w14:paraId="77839670" w14:textId="7C6CE394" w:rsidR="2074DCD1" w:rsidRDefault="2074DCD1" w:rsidP="2074DCD1">
      <w:pPr>
        <w:rPr>
          <w:ins w:id="380" w:author="Rohit Bohara" w:date="2021-03-19T15:03:00Z"/>
          <w:rFonts w:ascii="Segoe UI" w:eastAsia="Segoe UI" w:hAnsi="Segoe UI" w:cs="Segoe UI"/>
          <w:color w:val="9C6A3E"/>
          <w:szCs w:val="22"/>
        </w:rPr>
      </w:pPr>
      <w:ins w:id="381" w:author="Rohit Bohara" w:date="2021-03-19T15:03:00Z">
        <w:r w:rsidRPr="2074DCD1">
          <w:rPr>
            <w:rStyle w:val="Heading4Char"/>
            <w:rFonts w:ascii="Segoe UI" w:eastAsia="Segoe UI" w:hAnsi="Segoe UI" w:cs="Segoe UI"/>
            <w:iCs/>
            <w:color w:val="9C6A3E"/>
            <w:szCs w:val="22"/>
          </w:rPr>
          <w:t>Certificate Renewal</w:t>
        </w:r>
      </w:ins>
    </w:p>
    <w:p w14:paraId="658D27E9" w14:textId="6A469A43" w:rsidR="2074DCD1" w:rsidRDefault="2074DCD1" w:rsidP="2074DCD1">
      <w:pPr>
        <w:rPr>
          <w:ins w:id="382" w:author="Rohit Bohara" w:date="2021-03-19T15:03:00Z"/>
          <w:rFonts w:ascii="Segoe UI" w:eastAsia="Segoe UI" w:hAnsi="Segoe UI" w:cs="Segoe UI"/>
          <w:szCs w:val="22"/>
          <w:lang w:val="en-US"/>
        </w:rPr>
      </w:pPr>
      <w:ins w:id="383" w:author="Rohit Bohara" w:date="2021-03-19T15:03:00Z">
        <w:r w:rsidRPr="2074DCD1">
          <w:rPr>
            <w:rFonts w:ascii="Segoe UI" w:eastAsia="Segoe UI" w:hAnsi="Segoe UI" w:cs="Segoe UI"/>
            <w:szCs w:val="22"/>
          </w:rPr>
          <w:t xml:space="preserve">A </w:t>
        </w:r>
        <w:proofErr w:type="spellStart"/>
        <w:r w:rsidRPr="2074DCD1">
          <w:rPr>
            <w:rFonts w:ascii="Segoe UI" w:eastAsia="Segoe UI" w:hAnsi="Segoe UI" w:cs="Segoe UI"/>
            <w:szCs w:val="22"/>
          </w:rPr>
          <w:t>cron</w:t>
        </w:r>
        <w:proofErr w:type="spellEnd"/>
        <w:r w:rsidRPr="2074DCD1">
          <w:rPr>
            <w:rFonts w:ascii="Segoe UI" w:eastAsia="Segoe UI" w:hAnsi="Segoe UI" w:cs="Segoe UI"/>
            <w:szCs w:val="22"/>
          </w:rPr>
          <w:t xml:space="preserve"> job can be setup to update SSL certificate automatically on an Ubuntu Server. To create a </w:t>
        </w:r>
        <w:proofErr w:type="spellStart"/>
        <w:r w:rsidRPr="2074DCD1">
          <w:rPr>
            <w:rFonts w:ascii="Segoe UI" w:eastAsia="Segoe UI" w:hAnsi="Segoe UI" w:cs="Segoe UI"/>
            <w:szCs w:val="22"/>
          </w:rPr>
          <w:t>cron</w:t>
        </w:r>
        <w:proofErr w:type="spellEnd"/>
        <w:r w:rsidRPr="2074DCD1">
          <w:rPr>
            <w:rFonts w:ascii="Segoe UI" w:eastAsia="Segoe UI" w:hAnsi="Segoe UI" w:cs="Segoe UI"/>
            <w:szCs w:val="22"/>
          </w:rPr>
          <w:t xml:space="preserve"> job open the crontab file with crontab -e command and write following </w:t>
        </w:r>
        <w:proofErr w:type="gramStart"/>
        <w:r w:rsidRPr="2074DCD1">
          <w:rPr>
            <w:rFonts w:ascii="Segoe UI" w:eastAsia="Segoe UI" w:hAnsi="Segoe UI" w:cs="Segoe UI"/>
            <w:szCs w:val="22"/>
          </w:rPr>
          <w:t>content</w:t>
        </w:r>
        <w:proofErr w:type="gramEnd"/>
      </w:ins>
    </w:p>
    <w:p w14:paraId="661C8CDC" w14:textId="6E6F4658" w:rsidR="2074DCD1" w:rsidRDefault="2074DCD1" w:rsidP="2074DCD1">
      <w:pPr>
        <w:rPr>
          <w:ins w:id="384" w:author="Rohit Bohara" w:date="2021-03-19T15:03:00Z"/>
          <w:rFonts w:ascii="Segoe UI" w:eastAsia="Segoe UI" w:hAnsi="Segoe UI" w:cs="Segoe UI"/>
          <w:szCs w:val="22"/>
        </w:rPr>
      </w:pPr>
      <w:ins w:id="385" w:author="Rohit Bohara" w:date="2021-03-19T15:03:00Z">
        <w:r w:rsidRPr="2074DCD1">
          <w:rPr>
            <w:rFonts w:ascii="Segoe UI" w:eastAsia="Segoe UI" w:hAnsi="Segoe UI" w:cs="Segoe UI"/>
            <w:szCs w:val="22"/>
          </w:rPr>
          <w:t>0 12 * * * /</w:t>
        </w:r>
        <w:proofErr w:type="spellStart"/>
        <w:r w:rsidRPr="2074DCD1">
          <w:rPr>
            <w:rFonts w:ascii="Segoe UI" w:eastAsia="Segoe UI" w:hAnsi="Segoe UI" w:cs="Segoe UI"/>
            <w:szCs w:val="22"/>
          </w:rPr>
          <w:t>usr</w:t>
        </w:r>
        <w:proofErr w:type="spellEnd"/>
        <w:r w:rsidRPr="2074DCD1">
          <w:rPr>
            <w:rFonts w:ascii="Segoe UI" w:eastAsia="Segoe UI" w:hAnsi="Segoe UI" w:cs="Segoe UI"/>
            <w:szCs w:val="22"/>
          </w:rPr>
          <w:t>/bin/</w:t>
        </w:r>
        <w:proofErr w:type="spellStart"/>
        <w:r w:rsidRPr="2074DCD1">
          <w:rPr>
            <w:rFonts w:ascii="Segoe UI" w:eastAsia="Segoe UI" w:hAnsi="Segoe UI" w:cs="Segoe UI"/>
            <w:szCs w:val="22"/>
          </w:rPr>
          <w:t>certbot</w:t>
        </w:r>
        <w:proofErr w:type="spellEnd"/>
        <w:r w:rsidRPr="2074DCD1">
          <w:rPr>
            <w:rFonts w:ascii="Segoe UI" w:eastAsia="Segoe UI" w:hAnsi="Segoe UI" w:cs="Segoe UI"/>
            <w:szCs w:val="22"/>
          </w:rPr>
          <w:t xml:space="preserve"> renew --</w:t>
        </w:r>
        <w:proofErr w:type="gramStart"/>
        <w:r w:rsidRPr="2074DCD1">
          <w:rPr>
            <w:rFonts w:ascii="Segoe UI" w:eastAsia="Segoe UI" w:hAnsi="Segoe UI" w:cs="Segoe UI"/>
            <w:szCs w:val="22"/>
          </w:rPr>
          <w:t>quiet</w:t>
        </w:r>
        <w:proofErr w:type="gramEnd"/>
      </w:ins>
    </w:p>
    <w:p w14:paraId="3AD1033A" w14:textId="6CB0C0E0" w:rsidR="2074DCD1" w:rsidRDefault="2074DCD1">
      <w:pPr>
        <w:rPr>
          <w:ins w:id="386" w:author="Rohit Bohara" w:date="2021-03-14T21:41:00Z"/>
          <w:rFonts w:eastAsia="Calibri"/>
          <w:szCs w:val="22"/>
          <w:rPrChange w:id="387" w:author="Rohit Bohara" w:date="2021-03-19T15:03:00Z">
            <w:rPr>
              <w:ins w:id="388" w:author="Rohit Bohara" w:date="2021-03-14T21:41:00Z"/>
              <w:rFonts w:eastAsia="Montserrat" w:cs="Montserrat"/>
            </w:rPr>
          </w:rPrChange>
        </w:rPr>
        <w:pPrChange w:id="389" w:author="Rohit Bohara" w:date="2021-03-19T15:03:00Z">
          <w:pPr>
            <w:pStyle w:val="Heading3"/>
          </w:pPr>
        </w:pPrChange>
      </w:pPr>
    </w:p>
    <w:p w14:paraId="19AD0012" w14:textId="7FA83555" w:rsidR="6407A5BA" w:rsidRDefault="6407A5BA">
      <w:pPr>
        <w:pStyle w:val="Heading3"/>
        <w:numPr>
          <w:ilvl w:val="2"/>
          <w:numId w:val="0"/>
        </w:numPr>
        <w:rPr>
          <w:ins w:id="390" w:author="Rohit Bohara" w:date="2021-03-14T21:41:00Z"/>
          <w:rFonts w:eastAsia="Montserrat" w:cs="Montserrat"/>
        </w:rPr>
        <w:pPrChange w:id="391" w:author="Rohit Bohara" w:date="2021-03-14T21:42:00Z">
          <w:pPr>
            <w:pStyle w:val="Heading3"/>
          </w:pPr>
        </w:pPrChange>
      </w:pPr>
      <w:ins w:id="392" w:author="Rohit Bohara" w:date="2021-03-14T21:41:00Z">
        <w:r w:rsidRPr="6407A5BA">
          <w:rPr>
            <w:rFonts w:eastAsia="Montserrat" w:cs="Montserrat"/>
          </w:rPr>
          <w:t>Customer Platform</w:t>
        </w:r>
      </w:ins>
    </w:p>
    <w:p w14:paraId="12F688C9" w14:textId="52AE5CA6" w:rsidR="003B0BFB" w:rsidRDefault="2074DCD1" w:rsidP="003B0BFB">
      <w:pPr>
        <w:rPr>
          <w:ins w:id="393" w:author="Rahul Karade" w:date="2021-03-19T16:25:00Z"/>
          <w:rFonts w:eastAsia="Montserrat" w:cs="Montserrat"/>
          <w:szCs w:val="22"/>
        </w:rPr>
      </w:pPr>
      <w:ins w:id="394" w:author="Rohit Bohara" w:date="2021-03-14T21:41:00Z">
        <w:r w:rsidRPr="2074DCD1">
          <w:rPr>
            <w:rFonts w:eastAsia="Montserrat" w:cs="Montserrat"/>
          </w:rPr>
          <w:t xml:space="preserve">The customer platform </w:t>
        </w:r>
        <w:del w:id="395" w:author="Rahul Karade" w:date="2021-03-19T16:25:00Z">
          <w:r w:rsidRPr="2074DCD1" w:rsidDel="003B0BFB">
            <w:rPr>
              <w:rFonts w:eastAsia="Montserrat" w:cs="Montserrat"/>
            </w:rPr>
            <w:delText>facilities</w:delText>
          </w:r>
        </w:del>
      </w:ins>
      <w:ins w:id="396" w:author="Rahul Karade" w:date="2021-03-19T16:25:00Z">
        <w:r w:rsidR="003B0BFB">
          <w:rPr>
            <w:rFonts w:eastAsia="Montserrat" w:cs="Montserrat"/>
          </w:rPr>
          <w:t>facilitates</w:t>
        </w:r>
      </w:ins>
      <w:ins w:id="397" w:author="Rohit Bohara" w:date="2021-03-14T21:41:00Z">
        <w:r w:rsidRPr="2074DCD1">
          <w:rPr>
            <w:rFonts w:eastAsia="Montserrat" w:cs="Montserrat"/>
          </w:rPr>
          <w:t xml:space="preserve"> a dashboard to manage and control IoT devices and their firmware.</w:t>
        </w:r>
      </w:ins>
      <w:ins w:id="398" w:author="Rahul Karade" w:date="2021-03-19T16:25:00Z">
        <w:r w:rsidR="003B0BFB">
          <w:rPr>
            <w:rFonts w:eastAsia="Montserrat" w:cs="Montserrat"/>
          </w:rPr>
          <w:t xml:space="preserve"> </w:t>
        </w:r>
        <w:r w:rsidR="003B0BFB">
          <w:rPr>
            <w:rFonts w:eastAsia="Montserrat" w:cs="Montserrat"/>
            <w:szCs w:val="22"/>
          </w:rPr>
          <w:t xml:space="preserve">It acts as an </w:t>
        </w:r>
        <w:r w:rsidR="003B0BFB" w:rsidRPr="009A1298">
          <w:rPr>
            <w:rFonts w:eastAsia="Montserrat" w:cs="Montserrat"/>
            <w:szCs w:val="22"/>
          </w:rPr>
          <w:t>abstraction layer to hide the complexities and sophistication of the Distributed Ledger technology.</w:t>
        </w:r>
        <w:r w:rsidR="003B0BFB">
          <w:rPr>
            <w:rFonts w:eastAsia="Montserrat" w:cs="Montserrat"/>
            <w:szCs w:val="22"/>
          </w:rPr>
          <w:t xml:space="preserve"> </w:t>
        </w:r>
        <w:r w:rsidR="003B0BFB" w:rsidRPr="007F4FFC">
          <w:rPr>
            <w:rFonts w:eastAsia="Montserrat" w:cs="Montserrat"/>
            <w:szCs w:val="22"/>
          </w:rPr>
          <w:t>This abstraction is facilitated using a cluster of servers backed with database server. To</w:t>
        </w:r>
        <w:r w:rsidR="003B0BFB">
          <w:rPr>
            <w:rFonts w:eastAsia="Montserrat" w:cs="Montserrat"/>
            <w:szCs w:val="22"/>
          </w:rPr>
          <w:t xml:space="preserve"> </w:t>
        </w:r>
        <w:r w:rsidR="003B0BFB" w:rsidRPr="007F4FFC">
          <w:rPr>
            <w:rFonts w:eastAsia="Montserrat" w:cs="Montserrat"/>
            <w:szCs w:val="22"/>
          </w:rPr>
          <w:t>cope up with gigantic number of IoT devices a load balancer is installed. The load balancer</w:t>
        </w:r>
        <w:r w:rsidR="003B0BFB">
          <w:rPr>
            <w:rFonts w:eastAsia="Montserrat" w:cs="Montserrat"/>
            <w:szCs w:val="22"/>
          </w:rPr>
          <w:t xml:space="preserve"> </w:t>
        </w:r>
        <w:r w:rsidR="003B0BFB" w:rsidRPr="007F4FFC">
          <w:rPr>
            <w:rFonts w:eastAsia="Montserrat" w:cs="Montserrat"/>
            <w:szCs w:val="22"/>
          </w:rPr>
          <w:t>streamlines the connection from customers and IoT edge devices to the server.</w:t>
        </w:r>
      </w:ins>
    </w:p>
    <w:p w14:paraId="16EA328E" w14:textId="77777777" w:rsidR="003B0BFB" w:rsidRDefault="003B0BFB" w:rsidP="003B0BFB">
      <w:pPr>
        <w:rPr>
          <w:ins w:id="399" w:author="Rahul Karade" w:date="2021-03-19T16:25:00Z"/>
          <w:rFonts w:eastAsia="Montserrat" w:cs="Montserrat"/>
          <w:szCs w:val="22"/>
        </w:rPr>
      </w:pPr>
      <w:ins w:id="400" w:author="Rahul Karade" w:date="2021-03-19T16:25:00Z">
        <w:r>
          <w:rPr>
            <w:rFonts w:eastAsia="Montserrat" w:cs="Montserrat"/>
            <w:szCs w:val="22"/>
          </w:rPr>
          <w:t>The customer platform delivers following functionalities:</w:t>
        </w:r>
      </w:ins>
    </w:p>
    <w:p w14:paraId="31A23985" w14:textId="77777777" w:rsidR="003B0BFB" w:rsidRDefault="003B0BFB" w:rsidP="003B0BFB">
      <w:pPr>
        <w:pStyle w:val="ListParagraph"/>
        <w:numPr>
          <w:ilvl w:val="0"/>
          <w:numId w:val="23"/>
        </w:numPr>
        <w:rPr>
          <w:ins w:id="401" w:author="Rahul Karade" w:date="2021-03-19T16:25:00Z"/>
          <w:rFonts w:eastAsia="Montserrat" w:cs="Montserrat"/>
          <w:szCs w:val="22"/>
        </w:rPr>
      </w:pPr>
      <w:ins w:id="402" w:author="Rahul Karade" w:date="2021-03-19T16:25:00Z">
        <w:r>
          <w:rPr>
            <w:rFonts w:eastAsia="Montserrat" w:cs="Montserrat"/>
            <w:szCs w:val="22"/>
          </w:rPr>
          <w:lastRenderedPageBreak/>
          <w:t>Device Management:</w:t>
        </w:r>
      </w:ins>
    </w:p>
    <w:p w14:paraId="3785652E" w14:textId="77777777" w:rsidR="003B0BFB" w:rsidRDefault="003B0BFB" w:rsidP="003B0BFB">
      <w:pPr>
        <w:ind w:left="720"/>
        <w:jc w:val="left"/>
        <w:rPr>
          <w:ins w:id="403" w:author="Rahul Karade" w:date="2021-03-19T16:25:00Z"/>
          <w:rFonts w:eastAsia="Montserrat" w:cs="Montserrat"/>
          <w:szCs w:val="22"/>
        </w:rPr>
      </w:pPr>
      <w:ins w:id="404" w:author="Rahul Karade" w:date="2021-03-19T16:25:00Z">
        <w:r w:rsidRPr="003717B9">
          <w:rPr>
            <w:rFonts w:eastAsia="Montserrat" w:cs="Montserrat"/>
            <w:szCs w:val="22"/>
          </w:rPr>
          <w:t>The IoT operator will be able to use the dashboard to register edge devices, group and manage all devices and device classes, and review edge device health statistics, among other features.</w:t>
        </w:r>
        <w:r>
          <w:rPr>
            <w:rFonts w:eastAsia="Montserrat" w:cs="Montserrat"/>
            <w:szCs w:val="22"/>
          </w:rPr>
          <w:t xml:space="preserve"> </w:t>
        </w:r>
      </w:ins>
    </w:p>
    <w:p w14:paraId="13876297" w14:textId="77777777" w:rsidR="003B0BFB" w:rsidRDefault="003B0BFB" w:rsidP="003B0BFB">
      <w:pPr>
        <w:ind w:left="720"/>
        <w:jc w:val="left"/>
        <w:rPr>
          <w:ins w:id="405" w:author="Rahul Karade" w:date="2021-03-19T16:25:00Z"/>
          <w:rFonts w:eastAsia="Montserrat" w:cs="Montserrat"/>
          <w:szCs w:val="22"/>
        </w:rPr>
      </w:pPr>
      <w:ins w:id="406" w:author="Rahul Karade" w:date="2021-03-19T16:25:00Z">
        <w:r>
          <w:rPr>
            <w:noProof/>
          </w:rPr>
          <w:drawing>
            <wp:inline distT="0" distB="0" distL="0" distR="0" wp14:anchorId="088B8D00" wp14:editId="6CACE415">
              <wp:extent cx="5727700" cy="284670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846705"/>
                      </a:xfrm>
                      <a:prstGeom prst="rect">
                        <a:avLst/>
                      </a:prstGeom>
                      <a:noFill/>
                      <a:ln>
                        <a:noFill/>
                      </a:ln>
                    </pic:spPr>
                  </pic:pic>
                </a:graphicData>
              </a:graphic>
            </wp:inline>
          </w:drawing>
        </w:r>
      </w:ins>
    </w:p>
    <w:p w14:paraId="4BDDFC44" w14:textId="77777777" w:rsidR="003B0BFB" w:rsidRDefault="003B0BFB" w:rsidP="003B0BFB">
      <w:pPr>
        <w:ind w:left="720"/>
        <w:jc w:val="left"/>
        <w:rPr>
          <w:ins w:id="407" w:author="Rahul Karade" w:date="2021-03-19T16:25:00Z"/>
          <w:rFonts w:eastAsia="Montserrat" w:cs="Montserrat"/>
          <w:szCs w:val="22"/>
        </w:rPr>
      </w:pPr>
    </w:p>
    <w:p w14:paraId="1E23AC80" w14:textId="77777777" w:rsidR="003B0BFB" w:rsidRDefault="003B0BFB" w:rsidP="003B0BFB">
      <w:pPr>
        <w:pStyle w:val="ListParagraph"/>
        <w:numPr>
          <w:ilvl w:val="0"/>
          <w:numId w:val="23"/>
        </w:numPr>
        <w:rPr>
          <w:ins w:id="408" w:author="Rahul Karade" w:date="2021-03-19T16:25:00Z"/>
          <w:rFonts w:eastAsia="Montserrat" w:cs="Montserrat"/>
          <w:szCs w:val="22"/>
        </w:rPr>
      </w:pPr>
      <w:ins w:id="409" w:author="Rahul Karade" w:date="2021-03-19T16:25:00Z">
        <w:r>
          <w:rPr>
            <w:rFonts w:eastAsia="Montserrat" w:cs="Montserrat"/>
            <w:szCs w:val="22"/>
          </w:rPr>
          <w:t>Firmware and Rollout Management:</w:t>
        </w:r>
      </w:ins>
    </w:p>
    <w:p w14:paraId="599D5E46" w14:textId="77777777" w:rsidR="003B0BFB" w:rsidRPr="003717B9" w:rsidRDefault="003B0BFB" w:rsidP="003B0BFB">
      <w:pPr>
        <w:ind w:left="720"/>
        <w:rPr>
          <w:ins w:id="410" w:author="Rahul Karade" w:date="2021-03-19T16:25:00Z"/>
          <w:rFonts w:eastAsia="Montserrat" w:cs="Montserrat"/>
          <w:szCs w:val="22"/>
        </w:rPr>
      </w:pPr>
      <w:ins w:id="411" w:author="Rahul Karade" w:date="2021-03-19T16:25:00Z">
        <w:r w:rsidRPr="003717B9">
          <w:rPr>
            <w:rFonts w:eastAsia="Montserrat" w:cs="Montserrat"/>
            <w:szCs w:val="22"/>
          </w:rPr>
          <w:t>In the frontend, the user will upload firmware update files. These new patch files are stored on the platform's IPFS server. Uploading and removing firmware to and from a file group are both possible through the portal.</w:t>
        </w:r>
      </w:ins>
    </w:p>
    <w:p w14:paraId="053690FB" w14:textId="77777777" w:rsidR="003B0BFB" w:rsidRDefault="003B0BFB" w:rsidP="003B0BFB">
      <w:pPr>
        <w:ind w:left="720"/>
        <w:rPr>
          <w:ins w:id="412" w:author="Rahul Karade" w:date="2021-03-19T16:25:00Z"/>
          <w:rFonts w:eastAsia="Montserrat" w:cs="Montserrat"/>
          <w:szCs w:val="22"/>
        </w:rPr>
      </w:pPr>
      <w:ins w:id="413" w:author="Rahul Karade" w:date="2021-03-19T16:25:00Z">
        <w:r w:rsidRPr="003717B9">
          <w:rPr>
            <w:rFonts w:eastAsia="Montserrat" w:cs="Montserrat"/>
            <w:szCs w:val="22"/>
          </w:rPr>
          <w:t xml:space="preserve">The operator can </w:t>
        </w:r>
        <w:r>
          <w:rPr>
            <w:rFonts w:eastAsia="Montserrat" w:cs="Montserrat"/>
            <w:szCs w:val="22"/>
          </w:rPr>
          <w:t>schedule</w:t>
        </w:r>
        <w:r w:rsidRPr="003717B9">
          <w:rPr>
            <w:rFonts w:eastAsia="Montserrat" w:cs="Montserrat"/>
            <w:szCs w:val="22"/>
          </w:rPr>
          <w:t xml:space="preserve"> a </w:t>
        </w:r>
        <w:r>
          <w:rPr>
            <w:rFonts w:eastAsia="Montserrat" w:cs="Montserrat"/>
            <w:szCs w:val="22"/>
          </w:rPr>
          <w:t>rollout</w:t>
        </w:r>
        <w:r w:rsidRPr="003717B9">
          <w:rPr>
            <w:rFonts w:eastAsia="Montserrat" w:cs="Montserrat"/>
            <w:szCs w:val="22"/>
          </w:rPr>
          <w:t xml:space="preserve"> of the latest patch files to the device groups.</w:t>
        </w:r>
      </w:ins>
    </w:p>
    <w:p w14:paraId="19648FBA" w14:textId="77777777" w:rsidR="003B0BFB" w:rsidRDefault="003B0BFB" w:rsidP="003B0BFB">
      <w:pPr>
        <w:ind w:left="720"/>
        <w:rPr>
          <w:ins w:id="414" w:author="Rahul Karade" w:date="2021-03-19T16:25:00Z"/>
          <w:rFonts w:eastAsia="Montserrat" w:cs="Montserrat"/>
          <w:szCs w:val="22"/>
        </w:rPr>
      </w:pPr>
      <w:ins w:id="415" w:author="Rahul Karade" w:date="2021-03-19T16:25:00Z">
        <w:r>
          <w:rPr>
            <w:noProof/>
          </w:rPr>
          <w:drawing>
            <wp:inline distT="0" distB="0" distL="0" distR="0" wp14:anchorId="3FB6E47A" wp14:editId="6667F70E">
              <wp:extent cx="5727700" cy="2049145"/>
              <wp:effectExtent l="0" t="0" r="635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049145"/>
                      </a:xfrm>
                      <a:prstGeom prst="rect">
                        <a:avLst/>
                      </a:prstGeom>
                      <a:noFill/>
                      <a:ln>
                        <a:noFill/>
                      </a:ln>
                    </pic:spPr>
                  </pic:pic>
                </a:graphicData>
              </a:graphic>
            </wp:inline>
          </w:drawing>
        </w:r>
      </w:ins>
    </w:p>
    <w:p w14:paraId="41EAA24B" w14:textId="77777777" w:rsidR="003B0BFB" w:rsidRDefault="003B0BFB" w:rsidP="003B0BFB">
      <w:pPr>
        <w:ind w:left="720"/>
        <w:rPr>
          <w:ins w:id="416" w:author="Rahul Karade" w:date="2021-03-19T16:25:00Z"/>
          <w:rFonts w:eastAsia="Montserrat" w:cs="Montserrat"/>
          <w:szCs w:val="22"/>
        </w:rPr>
      </w:pPr>
    </w:p>
    <w:p w14:paraId="6160FB46" w14:textId="77777777" w:rsidR="003B0BFB" w:rsidRDefault="003B0BFB" w:rsidP="003B0BFB">
      <w:pPr>
        <w:pStyle w:val="ListParagraph"/>
        <w:numPr>
          <w:ilvl w:val="0"/>
          <w:numId w:val="23"/>
        </w:numPr>
        <w:rPr>
          <w:ins w:id="417" w:author="Rahul Karade" w:date="2021-03-19T16:25:00Z"/>
          <w:rFonts w:eastAsia="Montserrat" w:cs="Montserrat"/>
          <w:szCs w:val="22"/>
        </w:rPr>
      </w:pPr>
      <w:ins w:id="418" w:author="Rahul Karade" w:date="2021-03-19T16:25:00Z">
        <w:r>
          <w:rPr>
            <w:rFonts w:eastAsia="Montserrat" w:cs="Montserrat"/>
            <w:szCs w:val="22"/>
          </w:rPr>
          <w:t>Update Ledger:</w:t>
        </w:r>
      </w:ins>
    </w:p>
    <w:p w14:paraId="60949913" w14:textId="77777777" w:rsidR="003B0BFB" w:rsidRPr="004646F4" w:rsidRDefault="003B0BFB" w:rsidP="003B0BFB">
      <w:pPr>
        <w:ind w:left="360" w:firstLine="360"/>
        <w:rPr>
          <w:ins w:id="419" w:author="Rahul Karade" w:date="2021-03-19T16:25:00Z"/>
          <w:rFonts w:eastAsia="Montserrat" w:cs="Montserrat"/>
          <w:szCs w:val="22"/>
        </w:rPr>
      </w:pPr>
      <w:ins w:id="420" w:author="Rahul Karade" w:date="2021-03-19T16:25:00Z">
        <w:r w:rsidRPr="004646F4">
          <w:rPr>
            <w:rFonts w:eastAsia="Montserrat" w:cs="Montserrat"/>
            <w:szCs w:val="22"/>
          </w:rPr>
          <w:t xml:space="preserve">Interacts with Hyperledger blockchain server to update </w:t>
        </w:r>
        <w:r>
          <w:rPr>
            <w:rFonts w:eastAsia="Montserrat" w:cs="Montserrat"/>
            <w:szCs w:val="22"/>
          </w:rPr>
          <w:t xml:space="preserve">device and </w:t>
        </w:r>
        <w:r w:rsidRPr="004646F4">
          <w:rPr>
            <w:rFonts w:eastAsia="Montserrat" w:cs="Montserrat"/>
            <w:szCs w:val="22"/>
          </w:rPr>
          <w:t>firmware database.</w:t>
        </w:r>
      </w:ins>
    </w:p>
    <w:p w14:paraId="3FC15647" w14:textId="77777777" w:rsidR="003B0BFB" w:rsidRPr="004646F4" w:rsidRDefault="003B0BFB" w:rsidP="003B0BFB">
      <w:pPr>
        <w:rPr>
          <w:ins w:id="421" w:author="Rahul Karade" w:date="2021-03-19T16:25:00Z"/>
          <w:rFonts w:eastAsia="Montserrat" w:cs="Montserrat"/>
          <w:szCs w:val="22"/>
        </w:rPr>
      </w:pPr>
    </w:p>
    <w:p w14:paraId="7717BC9A" w14:textId="77777777" w:rsidR="003B0BFB" w:rsidRDefault="003B0BFB" w:rsidP="003B0BFB">
      <w:pPr>
        <w:pStyle w:val="ListParagraph"/>
        <w:numPr>
          <w:ilvl w:val="0"/>
          <w:numId w:val="23"/>
        </w:numPr>
        <w:rPr>
          <w:ins w:id="422" w:author="Rahul Karade" w:date="2021-03-19T16:25:00Z"/>
          <w:rFonts w:eastAsia="Montserrat" w:cs="Montserrat"/>
          <w:szCs w:val="22"/>
        </w:rPr>
      </w:pPr>
      <w:ins w:id="423" w:author="Rahul Karade" w:date="2021-03-19T16:25:00Z">
        <w:r w:rsidRPr="00597E60">
          <w:rPr>
            <w:rFonts w:eastAsia="Montserrat" w:cs="Montserrat"/>
            <w:szCs w:val="22"/>
          </w:rPr>
          <w:t>Update Version Control Server</w:t>
        </w:r>
      </w:ins>
    </w:p>
    <w:p w14:paraId="64AB65D7" w14:textId="77777777" w:rsidR="003B0BFB" w:rsidRPr="004646F4" w:rsidRDefault="003B0BFB" w:rsidP="003B0BFB">
      <w:pPr>
        <w:ind w:left="720"/>
        <w:rPr>
          <w:ins w:id="424" w:author="Rahul Karade" w:date="2021-03-19T16:25:00Z"/>
          <w:rFonts w:eastAsia="Montserrat" w:cs="Montserrat"/>
          <w:szCs w:val="22"/>
        </w:rPr>
      </w:pPr>
      <w:ins w:id="425" w:author="Rahul Karade" w:date="2021-03-19T16:25:00Z">
        <w:r>
          <w:rPr>
            <w:rFonts w:eastAsia="Montserrat" w:cs="Montserrat"/>
            <w:szCs w:val="22"/>
          </w:rPr>
          <w:t>I</w:t>
        </w:r>
        <w:r w:rsidRPr="00376FA2">
          <w:rPr>
            <w:rFonts w:eastAsia="Montserrat" w:cs="Montserrat"/>
            <w:szCs w:val="22"/>
          </w:rPr>
          <w:t>t keeps version control server updated with information of latest firmware.</w:t>
        </w:r>
      </w:ins>
    </w:p>
    <w:p w14:paraId="1E6ED9BA" w14:textId="77777777" w:rsidR="003B0BFB" w:rsidRDefault="003B0BFB" w:rsidP="003B0BFB">
      <w:pPr>
        <w:rPr>
          <w:ins w:id="426" w:author="Rahul Karade" w:date="2021-03-19T16:25:00Z"/>
          <w:rFonts w:eastAsia="Montserrat" w:cs="Montserrat"/>
          <w:szCs w:val="22"/>
        </w:rPr>
      </w:pPr>
    </w:p>
    <w:p w14:paraId="1DA36846" w14:textId="77777777" w:rsidR="003B0BFB" w:rsidRDefault="003B0BFB" w:rsidP="003B0BFB">
      <w:pPr>
        <w:pStyle w:val="Heading3"/>
        <w:numPr>
          <w:ilvl w:val="2"/>
          <w:numId w:val="0"/>
        </w:numPr>
        <w:rPr>
          <w:ins w:id="427" w:author="Rahul Karade" w:date="2021-03-19T16:25:00Z"/>
          <w:rFonts w:eastAsia="Montserrat" w:cs="Montserrat"/>
        </w:rPr>
      </w:pPr>
      <w:ins w:id="428" w:author="Rahul Karade" w:date="2021-03-19T16:25:00Z">
        <w:r>
          <w:rPr>
            <w:rFonts w:eastAsia="Montserrat" w:cs="Montserrat"/>
          </w:rPr>
          <w:t>Version Controller</w:t>
        </w:r>
      </w:ins>
    </w:p>
    <w:p w14:paraId="20E405A5" w14:textId="77777777" w:rsidR="003B0BFB" w:rsidRDefault="003B0BFB" w:rsidP="003B0BFB">
      <w:pPr>
        <w:rPr>
          <w:ins w:id="429" w:author="Rahul Karade" w:date="2021-03-19T16:25:00Z"/>
        </w:rPr>
      </w:pPr>
      <w:ins w:id="430" w:author="Rahul Karade" w:date="2021-03-19T16:25:00Z">
        <w:r w:rsidRPr="002C5405">
          <w:t xml:space="preserve">The version controller server consists of multiple nodes which have same copy of web server and hosts identical web services. Each node in the cluster is fully functional web server and can serve a request independently. Each node has different IP address, but they are hidden </w:t>
        </w:r>
        <w:r>
          <w:t>from</w:t>
        </w:r>
        <w:r w:rsidRPr="002C5405">
          <w:t xml:space="preserve"> edge devices. An abstraction layer is used on top of the cluster to hide complexity. This abstraction layer makes use of round-robin DNS technique for load balancing, fault tolerance and load distribution. The server accepts DNS requests and responds to them by forwarding it to a computing machine in the cluster. A machine from the cluster is chosen in round-robin fashion.</w:t>
        </w:r>
      </w:ins>
    </w:p>
    <w:p w14:paraId="66B957F7" w14:textId="77777777" w:rsidR="003B0BFB" w:rsidRDefault="003B0BFB" w:rsidP="003B0BFB">
      <w:pPr>
        <w:rPr>
          <w:ins w:id="431" w:author="Rahul Karade" w:date="2021-03-19T16:25:00Z"/>
        </w:rPr>
      </w:pPr>
    </w:p>
    <w:p w14:paraId="6F709471" w14:textId="77777777" w:rsidR="003B0BFB" w:rsidRDefault="003B0BFB" w:rsidP="003B0BFB">
      <w:pPr>
        <w:rPr>
          <w:ins w:id="432" w:author="Rahul Karade" w:date="2021-03-19T16:25:00Z"/>
        </w:rPr>
      </w:pPr>
      <w:ins w:id="433" w:author="Rahul Karade" w:date="2021-03-19T16:25:00Z">
        <w:r>
          <w:t>The server performs following tasks.</w:t>
        </w:r>
      </w:ins>
    </w:p>
    <w:p w14:paraId="4CFB9A9A" w14:textId="77777777" w:rsidR="003B0BFB" w:rsidRDefault="003B0BFB" w:rsidP="003B0BFB">
      <w:pPr>
        <w:pStyle w:val="ListParagraph"/>
        <w:numPr>
          <w:ilvl w:val="0"/>
          <w:numId w:val="24"/>
        </w:numPr>
        <w:rPr>
          <w:ins w:id="434" w:author="Rahul Karade" w:date="2021-03-19T16:25:00Z"/>
        </w:rPr>
      </w:pPr>
      <w:ins w:id="435" w:author="Rahul Karade" w:date="2021-03-19T16:25:00Z">
        <w:r>
          <w:t>Response to Edge Devices</w:t>
        </w:r>
      </w:ins>
    </w:p>
    <w:p w14:paraId="6B66E0FB" w14:textId="77777777" w:rsidR="003B0BFB" w:rsidRDefault="003B0BFB" w:rsidP="003B0BFB">
      <w:pPr>
        <w:ind w:left="720"/>
        <w:rPr>
          <w:ins w:id="436" w:author="Rahul Karade" w:date="2021-03-19T16:25:00Z"/>
        </w:rPr>
      </w:pPr>
      <w:proofErr w:type="gramStart"/>
      <w:ins w:id="437" w:author="Rahul Karade" w:date="2021-03-19T16:25:00Z">
        <w:r>
          <w:t>In order to</w:t>
        </w:r>
        <w:proofErr w:type="gramEnd"/>
        <w:r>
          <w:t xml:space="preserve"> register on the asvin platform, the edge devices send request to version controller with the secured data. The edge devices also poll the version controller to check for new update. The server responds to edge devices with information of valid firmware and roll-out id if any update is scheduled.</w:t>
        </w:r>
      </w:ins>
    </w:p>
    <w:p w14:paraId="64D1F19F" w14:textId="77777777" w:rsidR="003B0BFB" w:rsidRDefault="003B0BFB" w:rsidP="003B0BFB">
      <w:pPr>
        <w:ind w:left="720"/>
        <w:rPr>
          <w:ins w:id="438" w:author="Rahul Karade" w:date="2021-03-19T16:25:00Z"/>
        </w:rPr>
      </w:pPr>
    </w:p>
    <w:p w14:paraId="652F4517" w14:textId="77777777" w:rsidR="003B0BFB" w:rsidRDefault="003B0BFB" w:rsidP="003B0BFB">
      <w:pPr>
        <w:pStyle w:val="ListParagraph"/>
        <w:numPr>
          <w:ilvl w:val="0"/>
          <w:numId w:val="24"/>
        </w:numPr>
        <w:rPr>
          <w:ins w:id="439" w:author="Rahul Karade" w:date="2021-03-19T16:25:00Z"/>
        </w:rPr>
      </w:pPr>
      <w:ins w:id="440" w:author="Rahul Karade" w:date="2021-03-19T16:25:00Z">
        <w:r>
          <w:t>Latest Firmware Version List</w:t>
        </w:r>
      </w:ins>
    </w:p>
    <w:p w14:paraId="617A6583" w14:textId="77777777" w:rsidR="003B0BFB" w:rsidRPr="004646F4" w:rsidRDefault="003B0BFB" w:rsidP="003B0BFB">
      <w:pPr>
        <w:ind w:left="720"/>
        <w:rPr>
          <w:ins w:id="441" w:author="Rahul Karade" w:date="2021-03-19T16:25:00Z"/>
        </w:rPr>
      </w:pPr>
      <w:ins w:id="442" w:author="Rahul Karade" w:date="2021-03-19T16:25:00Z">
        <w:r>
          <w:t>It maintains real time information of different versions of firmware available on data storage servers. The version controller has a list of available firmware on asvin.io platform for all edge devices. It keeps the list updated by interacting with Customer platform server.</w:t>
        </w:r>
      </w:ins>
    </w:p>
    <w:p w14:paraId="23F22600" w14:textId="2F952A7B" w:rsidR="6407A5BA" w:rsidRDefault="6407A5BA">
      <w:pPr>
        <w:rPr>
          <w:ins w:id="443" w:author="Rahul Karade" w:date="2021-03-19T16:24:00Z"/>
          <w:rFonts w:eastAsia="Montserrat" w:cs="Montserrat"/>
        </w:rPr>
      </w:pPr>
    </w:p>
    <w:p w14:paraId="7B06467E" w14:textId="4A1CDC93" w:rsidR="003B0BFB" w:rsidRDefault="003B0BFB">
      <w:pPr>
        <w:rPr>
          <w:ins w:id="444" w:author="Rohit Bohara" w:date="2021-03-10T08:01:00Z"/>
          <w:rFonts w:eastAsia="Montserrat" w:cs="Montserrat"/>
          <w:szCs w:val="22"/>
        </w:rPr>
        <w:pPrChange w:id="445" w:author="Rohit Bohara" w:date="2021-03-14T21:41:00Z">
          <w:pPr>
            <w:numPr>
              <w:ilvl w:val="2"/>
              <w:numId w:val="11"/>
            </w:numPr>
            <w:ind w:left="1080" w:hanging="720"/>
          </w:pPr>
        </w:pPrChange>
      </w:pPr>
    </w:p>
    <w:p w14:paraId="63DA458F" w14:textId="57EE48E8" w:rsidR="001C7E99" w:rsidRDefault="001C7E99" w:rsidP="001C7E99">
      <w:pPr>
        <w:pStyle w:val="Heading1"/>
        <w:numPr>
          <w:ilvl w:val="0"/>
          <w:numId w:val="3"/>
        </w:numPr>
        <w:pBdr>
          <w:bottom w:val="none" w:sz="0" w:space="0" w:color="auto"/>
        </w:pBdr>
        <w:ind w:left="432"/>
        <w:jc w:val="left"/>
      </w:pPr>
      <w:bookmarkStart w:id="446" w:name="_Toc475965873"/>
      <w:bookmarkStart w:id="447" w:name="_Toc508189537"/>
      <w:bookmarkStart w:id="448" w:name="_Toc508192408"/>
      <w:bookmarkStart w:id="449" w:name="_Toc535313314"/>
      <w:bookmarkStart w:id="450" w:name="_Toc535313412"/>
      <w:bookmarkStart w:id="451" w:name="_Toc535314320"/>
      <w:bookmarkStart w:id="452" w:name="_Toc535314373"/>
      <w:bookmarkStart w:id="453" w:name="_Toc26358822"/>
      <w:r w:rsidRPr="00672C9E">
        <w:t>Conclusions</w:t>
      </w:r>
      <w:bookmarkEnd w:id="446"/>
      <w:bookmarkEnd w:id="447"/>
      <w:bookmarkEnd w:id="448"/>
      <w:bookmarkEnd w:id="449"/>
      <w:bookmarkEnd w:id="450"/>
      <w:bookmarkEnd w:id="451"/>
      <w:bookmarkEnd w:id="452"/>
      <w:r w:rsidR="00790399">
        <w:t xml:space="preserve"> and next steps</w:t>
      </w:r>
      <w:bookmarkEnd w:id="453"/>
    </w:p>
    <w:p w14:paraId="66258F13" w14:textId="371E3BCD" w:rsidR="00247745" w:rsidRDefault="00247745" w:rsidP="00F76410">
      <w:r>
        <w:t>Outline any conclusions on the results achieved and any lessons learned for the next stage of the project.</w:t>
      </w:r>
    </w:p>
    <w:p w14:paraId="16FD81DD" w14:textId="74B88725" w:rsidR="00F76410" w:rsidRPr="00F76410" w:rsidRDefault="00F76410" w:rsidP="00F76410">
      <w:proofErr w:type="gramStart"/>
      <w:r>
        <w:t>Describe briefly</w:t>
      </w:r>
      <w:proofErr w:type="gramEnd"/>
      <w:r>
        <w:t xml:space="preserve"> the next steps in the project development and how you will build on this deliverable to complete the work.</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454" w:name="_Toc535314322"/>
      <w:bookmarkStart w:id="455" w:name="_Toc535314375"/>
      <w:r>
        <w:br w:type="page"/>
      </w:r>
    </w:p>
    <w:p w14:paraId="65C1A52A" w14:textId="2140CBC2" w:rsidR="001C7E99" w:rsidRPr="00A14A98" w:rsidRDefault="001C7E99" w:rsidP="001C7E99">
      <w:pPr>
        <w:pStyle w:val="Appendix"/>
      </w:pPr>
      <w:bookmarkStart w:id="456" w:name="_Toc26358823"/>
      <w:r>
        <w:lastRenderedPageBreak/>
        <w:t>Appendix</w:t>
      </w:r>
      <w:bookmarkEnd w:id="454"/>
      <w:bookmarkEnd w:id="455"/>
      <w:bookmarkEnd w:id="456"/>
    </w:p>
    <w:p w14:paraId="50EA2DC6" w14:textId="029592BB" w:rsidR="001C7E99" w:rsidRDefault="00790399" w:rsidP="00790399">
      <w:pPr>
        <w:pStyle w:val="ListParagraph"/>
        <w:numPr>
          <w:ilvl w:val="0"/>
          <w:numId w:val="22"/>
        </w:numPr>
      </w:pPr>
      <w:proofErr w:type="gramStart"/>
      <w:r>
        <w:t>E.g.</w:t>
      </w:r>
      <w:proofErr w:type="gramEnd"/>
      <w:r>
        <w:t xml:space="preserve"> mock-ups, screenshots</w:t>
      </w:r>
    </w:p>
    <w:p w14:paraId="310824BC" w14:textId="27EB310E" w:rsidR="00F76410" w:rsidRDefault="00F76410" w:rsidP="00790399">
      <w:pPr>
        <w:pStyle w:val="ListParagraph"/>
        <w:numPr>
          <w:ilvl w:val="0"/>
          <w:numId w:val="22"/>
        </w:numPr>
      </w:pPr>
      <w:r>
        <w:t>References</w:t>
      </w:r>
    </w:p>
    <w:p w14:paraId="04C59BE3" w14:textId="1F374C19" w:rsidR="00F76410" w:rsidRPr="001D17D4" w:rsidRDefault="00F76410" w:rsidP="00790399">
      <w:pPr>
        <w:pStyle w:val="ListParagraph"/>
        <w:numPr>
          <w:ilvl w:val="0"/>
          <w:numId w:val="22"/>
        </w:numPr>
      </w:pPr>
      <w:r>
        <w:t>Etc.</w:t>
      </w:r>
    </w:p>
    <w:p w14:paraId="42EAE5E3" w14:textId="77777777" w:rsidR="00D565FD" w:rsidRPr="001C7E99" w:rsidRDefault="00D565FD" w:rsidP="001C7E99"/>
    <w:sectPr w:rsidR="00D565FD" w:rsidRPr="001C7E99" w:rsidSect="00F7641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ACB30" w14:textId="77777777" w:rsidR="00B81318" w:rsidRDefault="00B81318" w:rsidP="000E2B00">
      <w:r>
        <w:separator/>
      </w:r>
    </w:p>
  </w:endnote>
  <w:endnote w:type="continuationSeparator" w:id="0">
    <w:p w14:paraId="7839EE2B" w14:textId="77777777" w:rsidR="00B81318" w:rsidRDefault="00B81318" w:rsidP="000E2B00">
      <w:r>
        <w:continuationSeparator/>
      </w:r>
    </w:p>
  </w:endnote>
  <w:endnote w:id="1">
    <w:p w14:paraId="3D684F53" w14:textId="31473073" w:rsidR="006B783E" w:rsidRPr="006B783E" w:rsidRDefault="006B783E">
      <w:pPr>
        <w:pStyle w:val="EndnoteText"/>
        <w:rPr>
          <w:lang w:val="en-US"/>
          <w:rPrChange w:id="87" w:author="Jsanchez" w:date="2021-03-16T19:04:00Z">
            <w:rPr/>
          </w:rPrChange>
        </w:rPr>
      </w:pPr>
      <w:ins w:id="88" w:author="Jsanchez" w:date="2021-03-16T19:04:00Z">
        <w:r>
          <w:rPr>
            <w:rStyle w:val="EndnoteReference"/>
          </w:rPr>
          <w:endnoteRef/>
        </w:r>
        <w:r>
          <w:t xml:space="preserve"> </w:t>
        </w:r>
      </w:ins>
      <w:ins w:id="89" w:author="Jsanchez" w:date="2021-03-16T19:05:00Z">
        <w:r w:rsidRPr="006B783E">
          <w:t>https://www.microchip.com/wwwproducts/en/RN2483</w:t>
        </w:r>
      </w:ins>
    </w:p>
  </w:endnote>
  <w:endnote w:id="2">
    <w:p w14:paraId="5698C98B" w14:textId="47A39C39" w:rsidR="00226DCF" w:rsidRPr="00226DCF" w:rsidRDefault="00226DCF">
      <w:pPr>
        <w:pStyle w:val="EndnoteText"/>
        <w:rPr>
          <w:lang w:val="en-US"/>
          <w:rPrChange w:id="109" w:author="Jsanchez" w:date="2021-03-16T19:12:00Z">
            <w:rPr/>
          </w:rPrChange>
        </w:rPr>
      </w:pPr>
      <w:ins w:id="110" w:author="Jsanchez" w:date="2021-03-16T19:12:00Z">
        <w:r>
          <w:rPr>
            <w:rStyle w:val="EndnoteReference"/>
          </w:rPr>
          <w:endnoteRef/>
        </w:r>
        <w:r>
          <w:t xml:space="preserve"> </w:t>
        </w:r>
        <w:r w:rsidRPr="00226DCF">
          <w:rPr>
            <w:lang w:val="en-US"/>
            <w:rPrChange w:id="111" w:author="Jsanchez" w:date="2021-03-16T19:12:00Z">
              <w:rPr>
                <w:lang w:val="es-ES"/>
              </w:rPr>
            </w:rPrChange>
          </w:rPr>
          <w:t xml:space="preserve">Alliance, L., </w:t>
        </w:r>
        <w:proofErr w:type="spellStart"/>
        <w:r w:rsidRPr="00226DCF">
          <w:rPr>
            <w:lang w:val="en-US"/>
            <w:rPrChange w:id="112" w:author="Jsanchez" w:date="2021-03-16T19:12:00Z">
              <w:rPr>
                <w:lang w:val="es-ES"/>
              </w:rPr>
            </w:rPrChange>
          </w:rPr>
          <w:t>Sornin</w:t>
        </w:r>
        <w:proofErr w:type="spellEnd"/>
        <w:r w:rsidRPr="00226DCF">
          <w:rPr>
            <w:lang w:val="en-US"/>
            <w:rPrChange w:id="113" w:author="Jsanchez" w:date="2021-03-16T19:12:00Z">
              <w:rPr>
                <w:lang w:val="es-ES"/>
              </w:rPr>
            </w:rPrChange>
          </w:rPr>
          <w:t xml:space="preserve">, N., Luis, M., </w:t>
        </w:r>
        <w:proofErr w:type="spellStart"/>
        <w:r w:rsidRPr="00226DCF">
          <w:rPr>
            <w:lang w:val="en-US"/>
            <w:rPrChange w:id="114" w:author="Jsanchez" w:date="2021-03-16T19:12:00Z">
              <w:rPr>
                <w:lang w:val="es-ES"/>
              </w:rPr>
            </w:rPrChange>
          </w:rPr>
          <w:t>Eirich</w:t>
        </w:r>
        <w:proofErr w:type="spellEnd"/>
        <w:r w:rsidRPr="00226DCF">
          <w:rPr>
            <w:lang w:val="en-US"/>
            <w:rPrChange w:id="115" w:author="Jsanchez" w:date="2021-03-16T19:12:00Z">
              <w:rPr>
                <w:lang w:val="es-ES"/>
              </w:rPr>
            </w:rPrChange>
          </w:rPr>
          <w:t xml:space="preserve">, T., </w:t>
        </w:r>
        <w:proofErr w:type="spellStart"/>
        <w:r w:rsidRPr="00226DCF">
          <w:rPr>
            <w:lang w:val="en-US"/>
            <w:rPrChange w:id="116" w:author="Jsanchez" w:date="2021-03-16T19:12:00Z">
              <w:rPr>
                <w:lang w:val="es-ES"/>
              </w:rPr>
            </w:rPrChange>
          </w:rPr>
          <w:t>Kramp</w:t>
        </w:r>
        <w:proofErr w:type="spellEnd"/>
        <w:r w:rsidRPr="00226DCF">
          <w:rPr>
            <w:lang w:val="en-US"/>
            <w:rPrChange w:id="117" w:author="Jsanchez" w:date="2021-03-16T19:12:00Z">
              <w:rPr>
                <w:lang w:val="es-ES"/>
              </w:rPr>
            </w:rPrChange>
          </w:rPr>
          <w:t xml:space="preserve">, T., &amp; </w:t>
        </w:r>
        <w:proofErr w:type="spellStart"/>
        <w:r w:rsidRPr="00226DCF">
          <w:rPr>
            <w:lang w:val="en-US"/>
            <w:rPrChange w:id="118" w:author="Jsanchez" w:date="2021-03-16T19:12:00Z">
              <w:rPr>
                <w:lang w:val="es-ES"/>
              </w:rPr>
            </w:rPrChange>
          </w:rPr>
          <w:t>Hersent</w:t>
        </w:r>
        <w:proofErr w:type="spellEnd"/>
        <w:r w:rsidRPr="00226DCF">
          <w:rPr>
            <w:lang w:val="en-US"/>
            <w:rPrChange w:id="119" w:author="Jsanchez" w:date="2021-03-16T19:12:00Z">
              <w:rPr>
                <w:lang w:val="es-ES"/>
              </w:rPr>
            </w:rPrChange>
          </w:rPr>
          <w:t xml:space="preserve">, O. (2016). </w:t>
        </w:r>
        <w:proofErr w:type="spellStart"/>
        <w:r w:rsidRPr="00555777">
          <w:rPr>
            <w:lang w:val="en-US"/>
            <w:rPrChange w:id="120" w:author="Jsanchez" w:date="2021-03-16T19:13:00Z">
              <w:rPr>
                <w:lang w:val="es-ES"/>
              </w:rPr>
            </w:rPrChange>
          </w:rPr>
          <w:t>LoRaWAN</w:t>
        </w:r>
        <w:proofErr w:type="spellEnd"/>
        <w:r w:rsidRPr="00555777">
          <w:rPr>
            <w:lang w:val="en-US"/>
            <w:rPrChange w:id="121" w:author="Jsanchez" w:date="2021-03-16T19:13:00Z">
              <w:rPr>
                <w:lang w:val="es-ES"/>
              </w:rPr>
            </w:rPrChange>
          </w:rPr>
          <w:t xml:space="preserve"> </w:t>
        </w:r>
        <w:r w:rsidRPr="00555777">
          <w:rPr>
            <w:vertAlign w:val="superscript"/>
            <w:lang w:val="en-US"/>
            <w:rPrChange w:id="122" w:author="Jsanchez" w:date="2021-03-16T19:13:00Z">
              <w:rPr>
                <w:vertAlign w:val="superscript"/>
                <w:lang w:val="es-ES"/>
              </w:rPr>
            </w:rPrChange>
          </w:rPr>
          <w:t>TM</w:t>
        </w:r>
        <w:r w:rsidRPr="00555777">
          <w:rPr>
            <w:lang w:val="en-US"/>
            <w:rPrChange w:id="123" w:author="Jsanchez" w:date="2021-03-16T19:13:00Z">
              <w:rPr>
                <w:lang w:val="es-ES"/>
              </w:rPr>
            </w:rPrChange>
          </w:rPr>
          <w:t xml:space="preserve"> Specification v1.0.2. </w:t>
        </w:r>
        <w:proofErr w:type="spellStart"/>
        <w:r w:rsidRPr="00555777">
          <w:rPr>
            <w:i/>
            <w:iCs/>
            <w:lang w:val="en-US"/>
            <w:rPrChange w:id="124" w:author="Jsanchez" w:date="2021-03-16T19:13:00Z">
              <w:rPr>
                <w:i/>
                <w:iCs/>
                <w:lang w:val="es-ES"/>
              </w:rPr>
            </w:rPrChange>
          </w:rPr>
          <w:t>LoRa</w:t>
        </w:r>
        <w:r w:rsidRPr="00555777">
          <w:rPr>
            <w:i/>
            <w:iCs/>
            <w:vertAlign w:val="superscript"/>
            <w:lang w:val="en-US"/>
            <w:rPrChange w:id="125" w:author="Jsanchez" w:date="2021-03-16T19:13:00Z">
              <w:rPr>
                <w:i/>
                <w:iCs/>
                <w:vertAlign w:val="superscript"/>
                <w:lang w:val="es-ES"/>
              </w:rPr>
            </w:rPrChange>
          </w:rPr>
          <w:t>TM</w:t>
        </w:r>
        <w:proofErr w:type="spellEnd"/>
        <w:r w:rsidRPr="00555777">
          <w:rPr>
            <w:i/>
            <w:iCs/>
            <w:lang w:val="en-US"/>
            <w:rPrChange w:id="126" w:author="Jsanchez" w:date="2021-03-16T19:13:00Z">
              <w:rPr>
                <w:i/>
                <w:iCs/>
                <w:lang w:val="es-ES"/>
              </w:rPr>
            </w:rPrChange>
          </w:rPr>
          <w:t xml:space="preserve"> Alliance</w:t>
        </w:r>
        <w:r w:rsidRPr="00555777">
          <w:rPr>
            <w:lang w:val="en-US"/>
            <w:rPrChange w:id="127" w:author="Jsanchez" w:date="2021-03-16T19:13:00Z">
              <w:rPr>
                <w:lang w:val="es-ES"/>
              </w:rPr>
            </w:rPrChange>
          </w:rPr>
          <w:t>. https://lora-alliance.org/resource-hub/lorawantm-specification-v102</w:t>
        </w:r>
      </w:ins>
    </w:p>
  </w:endnote>
  <w:endnote w:id="3">
    <w:p w14:paraId="2C81CF6C" w14:textId="22A41EB4" w:rsidR="00A4798C" w:rsidRPr="000C1E87" w:rsidRDefault="00A4798C">
      <w:pPr>
        <w:pStyle w:val="EndnoteText"/>
        <w:rPr>
          <w:lang w:val="es-ES"/>
          <w:rPrChange w:id="171" w:author="Jsanchez" w:date="2021-03-16T20:26:00Z">
            <w:rPr/>
          </w:rPrChange>
        </w:rPr>
      </w:pPr>
      <w:ins w:id="172" w:author="Jsanchez" w:date="2021-03-16T19:45:00Z">
        <w:r>
          <w:rPr>
            <w:rStyle w:val="EndnoteReference"/>
          </w:rPr>
          <w:endnoteRef/>
        </w:r>
        <w:r>
          <w:t xml:space="preserve"> </w:t>
        </w:r>
        <w:proofErr w:type="spellStart"/>
        <w:r w:rsidRPr="00A4798C">
          <w:rPr>
            <w:lang w:val="en-US"/>
            <w:rPrChange w:id="173" w:author="Jsanchez" w:date="2021-03-16T19:45:00Z">
              <w:rPr>
                <w:lang w:val="es-ES"/>
              </w:rPr>
            </w:rPrChange>
          </w:rPr>
          <w:t>Minaburo</w:t>
        </w:r>
        <w:proofErr w:type="spellEnd"/>
        <w:r w:rsidRPr="00A4798C">
          <w:rPr>
            <w:lang w:val="en-US"/>
            <w:rPrChange w:id="174" w:author="Jsanchez" w:date="2021-03-16T19:45:00Z">
              <w:rPr>
                <w:lang w:val="es-ES"/>
              </w:rPr>
            </w:rPrChange>
          </w:rPr>
          <w:t xml:space="preserve">, A., Toutain, L., Gomez, C., &amp; Barthel, D. (2020). </w:t>
        </w:r>
        <w:r w:rsidRPr="00A4798C">
          <w:rPr>
            <w:i/>
            <w:iCs/>
            <w:lang w:val="en-US"/>
            <w:rPrChange w:id="175" w:author="Jsanchez" w:date="2021-03-16T19:45:00Z">
              <w:rPr>
                <w:i/>
                <w:iCs/>
                <w:lang w:val="es-ES"/>
              </w:rPr>
            </w:rPrChange>
          </w:rPr>
          <w:t>SCHC: Generic Framework for Static Context Header Compression and Fragmentation</w:t>
        </w:r>
        <w:r w:rsidRPr="00A4798C">
          <w:rPr>
            <w:lang w:val="en-US"/>
            <w:rPrChange w:id="176" w:author="Jsanchez" w:date="2021-03-16T19:45:00Z">
              <w:rPr>
                <w:lang w:val="es-ES"/>
              </w:rPr>
            </w:rPrChange>
          </w:rPr>
          <w:t xml:space="preserve"> (Request for Comments, Issue 8724). </w:t>
        </w:r>
        <w:r w:rsidRPr="00A4798C">
          <w:rPr>
            <w:lang w:val="es-ES"/>
          </w:rPr>
          <w:t>RFC Editor. https://doi.org/10.17487/RFC8724</w:t>
        </w:r>
      </w:ins>
    </w:p>
  </w:endnote>
  <w:endnote w:id="4">
    <w:p w14:paraId="59B9E7A5" w14:textId="77777777" w:rsidR="000C1E87" w:rsidRPr="000C1E87" w:rsidRDefault="000C1E87" w:rsidP="000C1E87">
      <w:pPr>
        <w:pStyle w:val="EndnoteText"/>
        <w:rPr>
          <w:ins w:id="235" w:author="Jsanchez" w:date="2021-03-16T20:26:00Z"/>
          <w:lang w:val="en-US"/>
          <w:rPrChange w:id="236" w:author="Jsanchez" w:date="2021-03-16T20:26:00Z">
            <w:rPr>
              <w:ins w:id="237" w:author="Jsanchez" w:date="2021-03-16T20:26:00Z"/>
              <w:lang w:val="es-ES"/>
            </w:rPr>
          </w:rPrChange>
        </w:rPr>
      </w:pPr>
      <w:ins w:id="238" w:author="Jsanchez" w:date="2021-03-16T20:26:00Z">
        <w:r>
          <w:rPr>
            <w:rStyle w:val="EndnoteReference"/>
          </w:rPr>
          <w:endnoteRef/>
        </w:r>
        <w:r>
          <w:t xml:space="preserve"> </w:t>
        </w:r>
        <w:r w:rsidRPr="000C1E87">
          <w:rPr>
            <w:lang w:val="en-US"/>
            <w:rPrChange w:id="239" w:author="Jsanchez" w:date="2021-03-16T20:26:00Z">
              <w:rPr>
                <w:lang w:val="es-ES"/>
              </w:rPr>
            </w:rPrChange>
          </w:rPr>
          <w:t xml:space="preserve">Gimenez, O., &amp; Petrov, I. (2021). </w:t>
        </w:r>
        <w:r w:rsidRPr="000C1E87">
          <w:rPr>
            <w:i/>
            <w:iCs/>
            <w:lang w:val="en-US"/>
            <w:rPrChange w:id="240" w:author="Jsanchez" w:date="2021-03-16T20:26:00Z">
              <w:rPr>
                <w:i/>
                <w:iCs/>
                <w:lang w:val="es-ES"/>
              </w:rPr>
            </w:rPrChange>
          </w:rPr>
          <w:t xml:space="preserve">Static Context Header Compression (SCHC) over </w:t>
        </w:r>
        <w:proofErr w:type="spellStart"/>
        <w:r w:rsidRPr="000C1E87">
          <w:rPr>
            <w:i/>
            <w:iCs/>
            <w:lang w:val="en-US"/>
            <w:rPrChange w:id="241" w:author="Jsanchez" w:date="2021-03-16T20:26:00Z">
              <w:rPr>
                <w:i/>
                <w:iCs/>
                <w:lang w:val="es-ES"/>
              </w:rPr>
            </w:rPrChange>
          </w:rPr>
          <w:t>LoRaWAN</w:t>
        </w:r>
        <w:proofErr w:type="spellEnd"/>
        <w:r w:rsidRPr="000C1E87">
          <w:rPr>
            <w:lang w:val="en-US"/>
            <w:rPrChange w:id="242" w:author="Jsanchez" w:date="2021-03-16T20:26:00Z">
              <w:rPr>
                <w:lang w:val="es-ES"/>
              </w:rPr>
            </w:rPrChange>
          </w:rPr>
          <w:t xml:space="preserve"> (Issue draft-ietf-lpwan-schc-over-lorawan-14). Internet Engineering Task Force. https://datatracker.ietf.org/doc/html/draft-ietf-lpwan-schc-over-lorawan-14</w:t>
        </w:r>
      </w:ins>
    </w:p>
    <w:p w14:paraId="218ABC6B" w14:textId="4014E587" w:rsidR="000C1E87" w:rsidRPr="000C1E87" w:rsidRDefault="000C1E87">
      <w:pPr>
        <w:pStyle w:val="EndnoteText"/>
        <w:rPr>
          <w:lang w:val="en-US"/>
          <w:rPrChange w:id="243" w:author="Jsanchez" w:date="2021-03-16T20:26:00Z">
            <w:rPr/>
          </w:rPrChang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mbria"/>
    <w:charset w:val="4D"/>
    <w:family w:val="auto"/>
    <w:pitch w:val="variable"/>
    <w:sig w:usb0="2000020F" w:usb1="00000003" w:usb2="00000000" w:usb3="00000000" w:csb0="00000197"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Book">
    <w:altName w:val="Tw Cen MT"/>
    <w:charset w:val="00"/>
    <w:family w:val="auto"/>
    <w:pitch w:val="variable"/>
    <w:sig w:usb0="00000001" w:usb1="5000204A" w:usb2="00000000" w:usb3="00000000" w:csb0="0000009B" w:csb1="00000000"/>
  </w:font>
  <w:font w:name="PF Square Sans Pro">
    <w:altName w:val="Times New Roman"/>
    <w:charset w:val="00"/>
    <w:family w:val="auto"/>
    <w:pitch w:val="variable"/>
    <w:sig w:usb0="A00002BF" w:usb1="5000E0F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4D"/>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5756349"/>
      <w:docPartObj>
        <w:docPartGallery w:val="Page Numbers (Bottom of Page)"/>
        <w:docPartUnique/>
      </w:docPartObj>
    </w:sdtPr>
    <w:sdtEndPr>
      <w:rPr>
        <w:rStyle w:val="PageNumber"/>
      </w:rPr>
    </w:sdtEndPr>
    <w:sdtContent>
      <w:p w14:paraId="4358B268" w14:textId="77777777" w:rsidR="001C7E99" w:rsidRDefault="001C7E99" w:rsidP="00F76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C12B14" w14:textId="77777777" w:rsidR="001C7E99" w:rsidRDefault="001C7E99" w:rsidP="00672C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75194023"/>
      <w:docPartObj>
        <w:docPartGallery w:val="Page Numbers (Bottom of Page)"/>
        <w:docPartUnique/>
      </w:docPartObj>
    </w:sdtPr>
    <w:sdtEndPr>
      <w:rPr>
        <w:rStyle w:val="PageNumber"/>
      </w:rPr>
    </w:sdtEndPr>
    <w:sdtContent>
      <w:p w14:paraId="55EE65C7" w14:textId="257C34A2"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F8CC58" w14:textId="77777777" w:rsidR="00706542" w:rsidRDefault="00706542" w:rsidP="00F7641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8852053"/>
      <w:docPartObj>
        <w:docPartGallery w:val="Page Numbers (Bottom of Page)"/>
        <w:docPartUnique/>
      </w:docPartObj>
    </w:sdtPr>
    <w:sdtEndPr>
      <w:rPr>
        <w:rStyle w:val="PageNumber"/>
      </w:rPr>
    </w:sdtEndPr>
    <w:sdtContent>
      <w:p w14:paraId="1A31B92C" w14:textId="43753238" w:rsidR="00F76410" w:rsidRDefault="00F76410" w:rsidP="00C11A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E732D7">
          <w:rPr>
            <w:rStyle w:val="PageNumber"/>
            <w:noProof/>
          </w:rPr>
          <w:t>2</w:t>
        </w:r>
        <w:r>
          <w:rPr>
            <w:rStyle w:val="PageNumber"/>
          </w:rPr>
          <w:fldChar w:fldCharType="end"/>
        </w:r>
      </w:p>
    </w:sdtContent>
  </w:sdt>
  <w:p w14:paraId="38FF0FF2" w14:textId="5A2A0BC5" w:rsidR="00781EE6" w:rsidRPr="006E3D28" w:rsidRDefault="006E3D28" w:rsidP="006E3D28">
    <w:pPr>
      <w:pStyle w:val="Footer"/>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FD62F" w14:textId="77777777" w:rsidR="00B81318" w:rsidRDefault="00B81318" w:rsidP="000E2B00">
      <w:r>
        <w:separator/>
      </w:r>
    </w:p>
  </w:footnote>
  <w:footnote w:type="continuationSeparator" w:id="0">
    <w:p w14:paraId="0B9D1C09" w14:textId="77777777" w:rsidR="00B81318" w:rsidRDefault="00B81318" w:rsidP="000E2B00">
      <w:r>
        <w:continuationSeparator/>
      </w:r>
    </w:p>
  </w:footnote>
  <w:footnote w:id="1">
    <w:p w14:paraId="55391319" w14:textId="11173D1D" w:rsidR="00E30B15" w:rsidRPr="00E30B15" w:rsidRDefault="00E30B15">
      <w:pPr>
        <w:pStyle w:val="FootnoteText"/>
        <w:rPr>
          <w:lang w:val="en-US"/>
          <w:rPrChange w:id="155" w:author="Jsanchez" w:date="2021-03-16T19:38:00Z">
            <w:rPr/>
          </w:rPrChange>
        </w:rPr>
      </w:pPr>
      <w:ins w:id="156" w:author="Jsanchez" w:date="2021-03-16T19:38:00Z">
        <w:r>
          <w:rPr>
            <w:rStyle w:val="FootnoteReference"/>
          </w:rPr>
          <w:footnoteRef/>
        </w:r>
        <w:r>
          <w:t xml:space="preserve"> </w:t>
        </w:r>
        <w:r w:rsidRPr="00E30B15">
          <w:t>https://github.com/brocaar/chirpstack-docker</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Header"/>
      <w:tabs>
        <w:tab w:val="left" w:pos="3293"/>
      </w:tabs>
      <w:rPr>
        <w:color w:val="5A5958"/>
        <w:sz w:val="22"/>
      </w:rPr>
    </w:pPr>
    <w:r>
      <w:rPr>
        <w:noProof/>
        <w:lang w:val="es-ES" w:eastAsia="es-ES"/>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Header"/>
      <w:jc w:val="right"/>
    </w:pPr>
  </w:p>
  <w:p w14:paraId="0141F8D2" w14:textId="77777777" w:rsidR="001C7E99" w:rsidRDefault="001C7E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Header"/>
      <w:tabs>
        <w:tab w:val="left" w:pos="3293"/>
      </w:tabs>
      <w:rPr>
        <w:color w:val="5A5958"/>
        <w:sz w:val="22"/>
      </w:rPr>
    </w:pPr>
    <w:r>
      <w:rPr>
        <w:noProof/>
        <w:lang w:val="es-ES" w:eastAsia="es-ES"/>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Header"/>
      <w:jc w:val="right"/>
    </w:pPr>
  </w:p>
  <w:p w14:paraId="2D0C80C1" w14:textId="77777777" w:rsidR="000E2B00" w:rsidRDefault="000E2B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lvlText w:val="%1.%2.%3"/>
      <w:lvlJc w:val="left"/>
      <w:pPr>
        <w:ind w:left="1080" w:hanging="720"/>
      </w:pPr>
      <w:rPr>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F26CBB"/>
    <w:multiLevelType w:val="hybridMultilevel"/>
    <w:tmpl w:val="05EA5260"/>
    <w:lvl w:ilvl="0" w:tplc="81CE60E2">
      <w:numFmt w:val="none"/>
      <w:lvlText w:val=""/>
      <w:lvlJc w:val="left"/>
      <w:pPr>
        <w:tabs>
          <w:tab w:val="num" w:pos="360"/>
        </w:tabs>
      </w:pPr>
    </w:lvl>
    <w:lvl w:ilvl="1" w:tplc="4518F77E">
      <w:start w:val="1"/>
      <w:numFmt w:val="lowerLetter"/>
      <w:lvlText w:val="%2."/>
      <w:lvlJc w:val="left"/>
      <w:pPr>
        <w:ind w:left="1440" w:hanging="360"/>
      </w:pPr>
    </w:lvl>
    <w:lvl w:ilvl="2" w:tplc="4F840AAC">
      <w:start w:val="1"/>
      <w:numFmt w:val="lowerRoman"/>
      <w:lvlText w:val="%3."/>
      <w:lvlJc w:val="right"/>
      <w:pPr>
        <w:ind w:left="2160" w:hanging="180"/>
      </w:pPr>
    </w:lvl>
    <w:lvl w:ilvl="3" w:tplc="B6F8C4EC">
      <w:start w:val="1"/>
      <w:numFmt w:val="decimal"/>
      <w:lvlText w:val="%4."/>
      <w:lvlJc w:val="left"/>
      <w:pPr>
        <w:ind w:left="2880" w:hanging="360"/>
      </w:pPr>
    </w:lvl>
    <w:lvl w:ilvl="4" w:tplc="3FECC1B2">
      <w:start w:val="1"/>
      <w:numFmt w:val="lowerLetter"/>
      <w:lvlText w:val="%5."/>
      <w:lvlJc w:val="left"/>
      <w:pPr>
        <w:ind w:left="3600" w:hanging="360"/>
      </w:pPr>
    </w:lvl>
    <w:lvl w:ilvl="5" w:tplc="3B966E9C">
      <w:start w:val="1"/>
      <w:numFmt w:val="lowerRoman"/>
      <w:lvlText w:val="%6."/>
      <w:lvlJc w:val="right"/>
      <w:pPr>
        <w:ind w:left="4320" w:hanging="180"/>
      </w:pPr>
    </w:lvl>
    <w:lvl w:ilvl="6" w:tplc="C764F672">
      <w:start w:val="1"/>
      <w:numFmt w:val="decimal"/>
      <w:lvlText w:val="%7."/>
      <w:lvlJc w:val="left"/>
      <w:pPr>
        <w:ind w:left="5040" w:hanging="360"/>
      </w:pPr>
    </w:lvl>
    <w:lvl w:ilvl="7" w:tplc="12D25170">
      <w:start w:val="1"/>
      <w:numFmt w:val="lowerLetter"/>
      <w:lvlText w:val="%8."/>
      <w:lvlJc w:val="left"/>
      <w:pPr>
        <w:ind w:left="5760" w:hanging="360"/>
      </w:pPr>
    </w:lvl>
    <w:lvl w:ilvl="8" w:tplc="A40E4762">
      <w:start w:val="1"/>
      <w:numFmt w:val="lowerRoman"/>
      <w:lvlText w:val="%9."/>
      <w:lvlJc w:val="right"/>
      <w:pPr>
        <w:ind w:left="6480" w:hanging="180"/>
      </w:pPr>
    </w:lvl>
  </w:abstractNum>
  <w:abstractNum w:abstractNumId="5"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7E56A7D"/>
    <w:multiLevelType w:val="multilevel"/>
    <w:tmpl w:val="B39E25C6"/>
    <w:lvl w:ilvl="0">
      <w:start w:val="1"/>
      <w:numFmt w:val="decimal"/>
      <w:pStyle w:val="Heading1"/>
      <w:lvlText w:val="%1"/>
      <w:lvlJc w:val="left"/>
      <w:pPr>
        <w:ind w:left="290" w:hanging="432"/>
      </w:pPr>
      <w:rPr>
        <w:rFonts w:hint="default"/>
      </w:rPr>
    </w:lvl>
    <w:lvl w:ilvl="1">
      <w:start w:val="1"/>
      <w:numFmt w:val="decimal"/>
      <w:pStyle w:val="Heading2"/>
      <w:lvlText w:val="%1.%2"/>
      <w:lvlJc w:val="left"/>
      <w:pPr>
        <w:ind w:left="576" w:hanging="576"/>
      </w:pPr>
      <w:rPr>
        <w:rFonts w:ascii="Montserrat" w:hAnsi="Montserrat" w:cs="Times New Roman (Headings CS)" w:hint="default"/>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Heading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8" w15:restartNumberingAfterBreak="0">
    <w:nsid w:val="273020A7"/>
    <w:multiLevelType w:val="hybridMultilevel"/>
    <w:tmpl w:val="D1D2EE4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3"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1894199"/>
    <w:multiLevelType w:val="hybridMultilevel"/>
    <w:tmpl w:val="C7348A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DCC27D0"/>
    <w:multiLevelType w:val="multilevel"/>
    <w:tmpl w:val="903CC9CC"/>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6"/>
  </w:num>
  <w:num w:numId="3">
    <w:abstractNumId w:val="7"/>
  </w:num>
  <w:num w:numId="4">
    <w:abstractNumId w:val="6"/>
  </w:num>
  <w:num w:numId="5">
    <w:abstractNumId w:val="17"/>
  </w:num>
  <w:num w:numId="6">
    <w:abstractNumId w:val="17"/>
  </w:num>
  <w:num w:numId="7">
    <w:abstractNumId w:val="7"/>
  </w:num>
  <w:num w:numId="8">
    <w:abstractNumId w:val="0"/>
  </w:num>
  <w:num w:numId="9">
    <w:abstractNumId w:val="7"/>
  </w:num>
  <w:num w:numId="10">
    <w:abstractNumId w:val="11"/>
  </w:num>
  <w:num w:numId="11">
    <w:abstractNumId w:val="1"/>
  </w:num>
  <w:num w:numId="12">
    <w:abstractNumId w:val="1"/>
  </w:num>
  <w:num w:numId="13">
    <w:abstractNumId w:val="12"/>
  </w:num>
  <w:num w:numId="14">
    <w:abstractNumId w:val="1"/>
    <w:lvlOverride w:ilvl="0">
      <w:startOverride w:val="2"/>
    </w:lvlOverride>
    <w:lvlOverride w:ilvl="1">
      <w:startOverride w:val="1"/>
    </w:lvlOverride>
    <w:lvlOverride w:ilvl="2"/>
  </w:num>
  <w:num w:numId="15">
    <w:abstractNumId w:val="13"/>
  </w:num>
  <w:num w:numId="16">
    <w:abstractNumId w:val="15"/>
  </w:num>
  <w:num w:numId="17">
    <w:abstractNumId w:val="10"/>
  </w:num>
  <w:num w:numId="18">
    <w:abstractNumId w:val="2"/>
  </w:num>
  <w:num w:numId="19">
    <w:abstractNumId w:val="18"/>
  </w:num>
  <w:num w:numId="20">
    <w:abstractNumId w:val="5"/>
  </w:num>
  <w:num w:numId="21">
    <w:abstractNumId w:val="3"/>
  </w:num>
  <w:num w:numId="22">
    <w:abstractNumId w:val="9"/>
  </w:num>
  <w:num w:numId="23">
    <w:abstractNumId w:val="8"/>
  </w:num>
  <w:num w:numId="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sanchez">
    <w15:presenceInfo w15:providerId="None" w15:userId="Jsanchez"/>
  </w15:person>
  <w15:person w15:author="Rahul Karade">
    <w15:presenceInfo w15:providerId="Windows Live" w15:userId="ded8b6d96d633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6C3"/>
    <w:rsid w:val="000179B3"/>
    <w:rsid w:val="00021B27"/>
    <w:rsid w:val="00023E1A"/>
    <w:rsid w:val="000803E2"/>
    <w:rsid w:val="00084E1D"/>
    <w:rsid w:val="000B2934"/>
    <w:rsid w:val="000C1E87"/>
    <w:rsid w:val="000C3B68"/>
    <w:rsid w:val="000E2B00"/>
    <w:rsid w:val="00113CBF"/>
    <w:rsid w:val="00132B8C"/>
    <w:rsid w:val="00133C7B"/>
    <w:rsid w:val="001415F0"/>
    <w:rsid w:val="00167100"/>
    <w:rsid w:val="0018334C"/>
    <w:rsid w:val="001A44FA"/>
    <w:rsid w:val="001A5D5C"/>
    <w:rsid w:val="001B725A"/>
    <w:rsid w:val="001C7E99"/>
    <w:rsid w:val="001D5E54"/>
    <w:rsid w:val="001E62CC"/>
    <w:rsid w:val="001E7EC4"/>
    <w:rsid w:val="001F5427"/>
    <w:rsid w:val="00226044"/>
    <w:rsid w:val="00226DCF"/>
    <w:rsid w:val="002446DA"/>
    <w:rsid w:val="00246D81"/>
    <w:rsid w:val="00247745"/>
    <w:rsid w:val="00283FD1"/>
    <w:rsid w:val="002D5DCA"/>
    <w:rsid w:val="002E2639"/>
    <w:rsid w:val="003110AA"/>
    <w:rsid w:val="00312082"/>
    <w:rsid w:val="00324CF0"/>
    <w:rsid w:val="00325CC9"/>
    <w:rsid w:val="00372F04"/>
    <w:rsid w:val="003B0BFB"/>
    <w:rsid w:val="003E1ADA"/>
    <w:rsid w:val="003F6A21"/>
    <w:rsid w:val="00414E77"/>
    <w:rsid w:val="00494B5E"/>
    <w:rsid w:val="004C11EA"/>
    <w:rsid w:val="004F27D7"/>
    <w:rsid w:val="00501708"/>
    <w:rsid w:val="00502CE8"/>
    <w:rsid w:val="005212BB"/>
    <w:rsid w:val="00555777"/>
    <w:rsid w:val="005C549A"/>
    <w:rsid w:val="005E14EF"/>
    <w:rsid w:val="00643A49"/>
    <w:rsid w:val="0064796D"/>
    <w:rsid w:val="00657DC4"/>
    <w:rsid w:val="006A504B"/>
    <w:rsid w:val="006B783E"/>
    <w:rsid w:val="006C03AB"/>
    <w:rsid w:val="006E3D28"/>
    <w:rsid w:val="006F16F0"/>
    <w:rsid w:val="00706542"/>
    <w:rsid w:val="00732F9C"/>
    <w:rsid w:val="00772B92"/>
    <w:rsid w:val="00781EE6"/>
    <w:rsid w:val="00790399"/>
    <w:rsid w:val="007B4D89"/>
    <w:rsid w:val="007F370B"/>
    <w:rsid w:val="00807AD6"/>
    <w:rsid w:val="00820B0F"/>
    <w:rsid w:val="00863488"/>
    <w:rsid w:val="008677D7"/>
    <w:rsid w:val="008731DF"/>
    <w:rsid w:val="008A05FC"/>
    <w:rsid w:val="008B3DC9"/>
    <w:rsid w:val="008E2796"/>
    <w:rsid w:val="008F5BDE"/>
    <w:rsid w:val="0096712E"/>
    <w:rsid w:val="00A23B74"/>
    <w:rsid w:val="00A33B8C"/>
    <w:rsid w:val="00A4798C"/>
    <w:rsid w:val="00A549C7"/>
    <w:rsid w:val="00A65F0C"/>
    <w:rsid w:val="00A75E6A"/>
    <w:rsid w:val="00A94032"/>
    <w:rsid w:val="00AA15FC"/>
    <w:rsid w:val="00AB2FF5"/>
    <w:rsid w:val="00AD35AC"/>
    <w:rsid w:val="00B16ADB"/>
    <w:rsid w:val="00B81318"/>
    <w:rsid w:val="00B96A39"/>
    <w:rsid w:val="00BF13E6"/>
    <w:rsid w:val="00C03F6D"/>
    <w:rsid w:val="00C474DD"/>
    <w:rsid w:val="00CD3AF3"/>
    <w:rsid w:val="00CE1D3D"/>
    <w:rsid w:val="00D25F12"/>
    <w:rsid w:val="00D565FD"/>
    <w:rsid w:val="00D675C8"/>
    <w:rsid w:val="00D8017E"/>
    <w:rsid w:val="00D832A1"/>
    <w:rsid w:val="00DA482E"/>
    <w:rsid w:val="00DD1053"/>
    <w:rsid w:val="00DF08D0"/>
    <w:rsid w:val="00DF7D3E"/>
    <w:rsid w:val="00E1585C"/>
    <w:rsid w:val="00E15CFE"/>
    <w:rsid w:val="00E22BC2"/>
    <w:rsid w:val="00E30B15"/>
    <w:rsid w:val="00E40580"/>
    <w:rsid w:val="00E506C3"/>
    <w:rsid w:val="00E732D7"/>
    <w:rsid w:val="00E735DE"/>
    <w:rsid w:val="00E8136B"/>
    <w:rsid w:val="00E81A99"/>
    <w:rsid w:val="00EA4009"/>
    <w:rsid w:val="00EB63BF"/>
    <w:rsid w:val="00EC4FE3"/>
    <w:rsid w:val="00EE15D2"/>
    <w:rsid w:val="00EE1D56"/>
    <w:rsid w:val="00EE40D1"/>
    <w:rsid w:val="00EF3E4A"/>
    <w:rsid w:val="00F00230"/>
    <w:rsid w:val="00F06175"/>
    <w:rsid w:val="00F632EC"/>
    <w:rsid w:val="00F76410"/>
    <w:rsid w:val="00F85DFC"/>
    <w:rsid w:val="00FD4444"/>
    <w:rsid w:val="00FD60C9"/>
    <w:rsid w:val="00FE4A7D"/>
    <w:rsid w:val="2074DCD1"/>
    <w:rsid w:val="23C6F9D1"/>
    <w:rsid w:val="6407A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30"/>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Heading1">
    <w:name w:val="heading 1"/>
    <w:basedOn w:val="Normal"/>
    <w:next w:val="Heading2"/>
    <w:link w:val="Heading1Char"/>
    <w:autoRedefine/>
    <w:uiPriority w:val="9"/>
    <w:qFormat/>
    <w:rsid w:val="00F85DFC"/>
    <w:pPr>
      <w:keepNext/>
      <w:keepLines/>
      <w:numPr>
        <w:numId w:val="9"/>
      </w:numPr>
      <w:pBdr>
        <w:bottom w:val="single" w:sz="4" w:space="1" w:color="9C6A3E"/>
      </w:pBdr>
      <w:spacing w:before="480" w:after="240"/>
      <w:outlineLvl w:val="0"/>
    </w:pPr>
    <w:rPr>
      <w:rFonts w:eastAsiaTheme="majorEastAsia" w:cstheme="majorBidi"/>
      <w:iCs/>
      <w:color w:val="9C6A3E"/>
      <w:sz w:val="36"/>
      <w:szCs w:val="32"/>
    </w:rPr>
  </w:style>
  <w:style w:type="paragraph" w:styleId="Heading2">
    <w:name w:val="heading 2"/>
    <w:next w:val="Heading3"/>
    <w:link w:val="Heading2Char"/>
    <w:autoRedefine/>
    <w:uiPriority w:val="9"/>
    <w:unhideWhenUsed/>
    <w:qFormat/>
    <w:rsid w:val="00E506C3"/>
    <w:pPr>
      <w:keepNext/>
      <w:keepLines/>
      <w:numPr>
        <w:ilvl w:val="1"/>
        <w:numId w:val="9"/>
      </w:numPr>
      <w:tabs>
        <w:tab w:val="left" w:pos="142"/>
      </w:tabs>
      <w:spacing w:before="40"/>
      <w:outlineLvl w:val="1"/>
    </w:pPr>
    <w:rPr>
      <w:rFonts w:ascii="Montserrat" w:eastAsiaTheme="majorEastAsia" w:hAnsi="Montserrat" w:cstheme="majorBidi"/>
      <w:iCs w:val="0"/>
      <w:color w:val="9C6A3E"/>
      <w:szCs w:val="24"/>
      <w:lang w:val="en-GB"/>
    </w:rPr>
  </w:style>
  <w:style w:type="paragraph" w:styleId="Heading3">
    <w:name w:val="heading 3"/>
    <w:basedOn w:val="Normal"/>
    <w:next w:val="Normal"/>
    <w:link w:val="Heading3Char"/>
    <w:autoRedefine/>
    <w:uiPriority w:val="9"/>
    <w:unhideWhenUsed/>
    <w:qFormat/>
    <w:rsid w:val="00F85DFC"/>
    <w:pPr>
      <w:keepNext/>
      <w:keepLines/>
      <w:numPr>
        <w:ilvl w:val="2"/>
        <w:numId w:val="11"/>
      </w:numPr>
      <w:spacing w:before="40"/>
      <w:outlineLvl w:val="2"/>
    </w:pPr>
    <w:rPr>
      <w:rFonts w:eastAsiaTheme="majorEastAsia" w:cstheme="majorBidi"/>
      <w:color w:val="9C6A3E"/>
      <w:sz w:val="24"/>
    </w:rPr>
  </w:style>
  <w:style w:type="paragraph" w:styleId="Heading4">
    <w:name w:val="heading 4"/>
    <w:basedOn w:val="Normal"/>
    <w:next w:val="Normal"/>
    <w:link w:val="Heading4Char1"/>
    <w:autoRedefine/>
    <w:uiPriority w:val="9"/>
    <w:unhideWhenUsed/>
    <w:qFormat/>
    <w:rsid w:val="00F85DFC"/>
    <w:pPr>
      <w:keepNext/>
      <w:keepLines/>
      <w:numPr>
        <w:ilvl w:val="3"/>
        <w:numId w:val="16"/>
      </w:numPr>
      <w:spacing w:before="40"/>
      <w:outlineLvl w:val="3"/>
    </w:pPr>
    <w:rPr>
      <w:rFonts w:eastAsiaTheme="majorEastAsia" w:cstheme="majorBidi"/>
      <w:i/>
      <w:iCs/>
      <w:color w:val="9C6A3E"/>
    </w:rPr>
  </w:style>
  <w:style w:type="paragraph" w:styleId="Heading5">
    <w:name w:val="heading 5"/>
    <w:basedOn w:val="Normal"/>
    <w:next w:val="Normal"/>
    <w:link w:val="Heading5Char"/>
    <w:autoRedefine/>
    <w:uiPriority w:val="9"/>
    <w:unhideWhenUsed/>
    <w:qFormat/>
    <w:rsid w:val="00F85DFC"/>
    <w:pPr>
      <w:keepNext/>
      <w:keepLines/>
      <w:numPr>
        <w:ilvl w:val="4"/>
        <w:numId w:val="9"/>
      </w:numPr>
      <w:spacing w:before="40" w:after="160" w:line="259" w:lineRule="auto"/>
      <w:outlineLvl w:val="4"/>
    </w:pPr>
    <w:rPr>
      <w:rFonts w:ascii="Avenir Book" w:eastAsiaTheme="majorEastAsia" w:hAnsi="Avenir Book" w:cstheme="majorBidi"/>
      <w:color w:val="9C6A3E"/>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06C3"/>
    <w:rPr>
      <w:rFonts w:ascii="Montserrat" w:eastAsiaTheme="majorEastAsia" w:hAnsi="Montserrat" w:cstheme="majorBidi"/>
      <w:iCs w:val="0"/>
      <w:color w:val="9C6A3E"/>
      <w:szCs w:val="24"/>
      <w:lang w:val="en-GB"/>
    </w:rPr>
  </w:style>
  <w:style w:type="character" w:customStyle="1" w:styleId="Heading5Char">
    <w:name w:val="Heading 5 Char"/>
    <w:basedOn w:val="DefaultParagraphFont"/>
    <w:link w:val="Heading5"/>
    <w:uiPriority w:val="9"/>
    <w:rsid w:val="00F85DFC"/>
    <w:rPr>
      <w:rFonts w:ascii="Avenir Book" w:eastAsiaTheme="majorEastAsia" w:hAnsi="Avenir Book" w:cstheme="majorBidi"/>
      <w:iCs w:val="0"/>
      <w:color w:val="9C6A3E"/>
      <w:sz w:val="20"/>
      <w:szCs w:val="22"/>
      <w:lang w:val="en-GB"/>
    </w:rPr>
  </w:style>
  <w:style w:type="character" w:customStyle="1" w:styleId="Heading1Char">
    <w:name w:val="Heading 1 Char"/>
    <w:basedOn w:val="DefaultParagraphFont"/>
    <w:link w:val="Heading1"/>
    <w:uiPriority w:val="9"/>
    <w:rsid w:val="00F85DFC"/>
    <w:rPr>
      <w:rFonts w:ascii="Montserrat" w:eastAsiaTheme="majorEastAsia" w:hAnsi="Montserrat" w:cstheme="majorBidi"/>
      <w:color w:val="9C6A3E"/>
      <w:sz w:val="36"/>
      <w:szCs w:val="32"/>
      <w:lang w:val="en-GB"/>
    </w:rPr>
  </w:style>
  <w:style w:type="paragraph" w:styleId="TOCHeading">
    <w:name w:val="TOC Heading"/>
    <w:basedOn w:val="Heading1"/>
    <w:next w:val="Normal"/>
    <w:autoRedefine/>
    <w:uiPriority w:val="39"/>
    <w:unhideWhenUsed/>
    <w:qFormat/>
    <w:rsid w:val="00DA482E"/>
    <w:pPr>
      <w:numPr>
        <w:numId w:val="0"/>
      </w:numPr>
      <w:outlineLvl w:val="9"/>
    </w:pPr>
    <w:rPr>
      <w:iCs w:val="0"/>
      <w:color w:val="585856"/>
      <w:sz w:val="48"/>
      <w:szCs w:val="48"/>
    </w:rPr>
  </w:style>
  <w:style w:type="paragraph" w:styleId="TO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DefaultParagraphFont"/>
    <w:link w:val="ColorBodyText"/>
    <w:rsid w:val="00F85DFC"/>
    <w:rPr>
      <w:rFonts w:ascii="Montserrat" w:hAnsi="Montserrat"/>
      <w:i/>
      <w:color w:val="9C6A3E"/>
      <w:sz w:val="20"/>
      <w:lang w:val="en-GB"/>
    </w:rPr>
  </w:style>
  <w:style w:type="paragraph" w:styleId="ListBullet2">
    <w:name w:val="List Bullet 2"/>
    <w:basedOn w:val="Normal"/>
    <w:uiPriority w:val="99"/>
    <w:semiHidden/>
    <w:unhideWhenUsed/>
    <w:rsid w:val="005212BB"/>
    <w:pPr>
      <w:numPr>
        <w:numId w:val="8"/>
      </w:numPr>
      <w:spacing w:after="160" w:line="259" w:lineRule="auto"/>
      <w:contextualSpacing/>
    </w:pPr>
    <w:rPr>
      <w:rFonts w:ascii="Avenir Book" w:hAnsi="Avenir Book"/>
      <w:color w:val="auto"/>
      <w:sz w:val="20"/>
      <w:szCs w:val="22"/>
    </w:rPr>
  </w:style>
  <w:style w:type="paragraph" w:styleId="Title">
    <w:name w:val="Title"/>
    <w:basedOn w:val="Normal"/>
    <w:next w:val="ColorBodyText"/>
    <w:link w:val="TitleCh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itleChar">
    <w:name w:val="Title Char"/>
    <w:basedOn w:val="DefaultParagraphFont"/>
    <w:link w:val="Title"/>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itle">
    <w:name w:val="Subtitle"/>
    <w:basedOn w:val="Normal"/>
    <w:next w:val="ColorBodyText"/>
    <w:link w:val="SubtitleCh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itleChar">
    <w:name w:val="Subtitle Char"/>
    <w:basedOn w:val="DefaultParagraphFont"/>
    <w:link w:val="Subtitle"/>
    <w:uiPriority w:val="11"/>
    <w:rsid w:val="00F85DFC"/>
    <w:rPr>
      <w:rFonts w:ascii="Montserrat" w:eastAsiaTheme="majorEastAsia" w:hAnsi="Montserrat" w:cstheme="majorBidi"/>
      <w:b/>
      <w:bCs/>
      <w:iCs w:val="0"/>
      <w:color w:val="9C6A3E"/>
      <w:spacing w:val="-10"/>
      <w:kern w:val="28"/>
      <w:sz w:val="36"/>
      <w:szCs w:val="36"/>
      <w:lang w:val="en-GB"/>
    </w:rPr>
  </w:style>
  <w:style w:type="paragraph" w:styleId="Header">
    <w:name w:val="header"/>
    <w:basedOn w:val="Normal"/>
    <w:link w:val="HeaderChar"/>
    <w:uiPriority w:val="99"/>
    <w:unhideWhenUsed/>
    <w:rsid w:val="000E2B00"/>
    <w:pPr>
      <w:tabs>
        <w:tab w:val="center" w:pos="4680"/>
        <w:tab w:val="right" w:pos="9360"/>
      </w:tabs>
    </w:pPr>
    <w:rPr>
      <w:rFonts w:ascii="Avenir Book" w:hAnsi="Avenir Book"/>
      <w:color w:val="auto"/>
      <w:sz w:val="20"/>
      <w:szCs w:val="22"/>
    </w:rPr>
  </w:style>
  <w:style w:type="character" w:customStyle="1" w:styleId="HeaderChar">
    <w:name w:val="Header Char"/>
    <w:basedOn w:val="DefaultParagraphFont"/>
    <w:link w:val="Header"/>
    <w:uiPriority w:val="99"/>
    <w:rsid w:val="000E2B00"/>
    <w:rPr>
      <w:rFonts w:ascii="Avenir Book" w:hAnsi="Avenir Book"/>
      <w:iCs w:val="0"/>
      <w:color w:val="auto"/>
      <w:sz w:val="20"/>
      <w:szCs w:val="22"/>
      <w:lang w:val="en-GB"/>
    </w:rPr>
  </w:style>
  <w:style w:type="paragraph" w:styleId="Footer">
    <w:name w:val="footer"/>
    <w:basedOn w:val="Normal"/>
    <w:link w:val="FooterChar"/>
    <w:uiPriority w:val="99"/>
    <w:unhideWhenUsed/>
    <w:rsid w:val="000E2B00"/>
    <w:pPr>
      <w:tabs>
        <w:tab w:val="center" w:pos="4680"/>
        <w:tab w:val="right" w:pos="9360"/>
      </w:tabs>
    </w:pPr>
    <w:rPr>
      <w:rFonts w:ascii="Avenir Book" w:hAnsi="Avenir Book"/>
      <w:color w:val="auto"/>
      <w:sz w:val="20"/>
      <w:szCs w:val="22"/>
    </w:rPr>
  </w:style>
  <w:style w:type="character" w:customStyle="1" w:styleId="FooterChar">
    <w:name w:val="Footer Char"/>
    <w:basedOn w:val="DefaultParagraphFont"/>
    <w:link w:val="Footer"/>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ListParagraph">
    <w:name w:val="List Paragraph"/>
    <w:basedOn w:val="Normal"/>
    <w:uiPriority w:val="34"/>
    <w:qFormat/>
    <w:rsid w:val="000E2B00"/>
    <w:pPr>
      <w:ind w:left="720"/>
      <w:contextualSpacing/>
    </w:pPr>
  </w:style>
  <w:style w:type="character" w:customStyle="1" w:styleId="Heading3Char">
    <w:name w:val="Heading 3 Char"/>
    <w:basedOn w:val="DefaultParagraphFont"/>
    <w:link w:val="Heading3"/>
    <w:uiPriority w:val="9"/>
    <w:rsid w:val="00F85DFC"/>
    <w:rPr>
      <w:rFonts w:ascii="Montserrat" w:eastAsiaTheme="majorEastAsia" w:hAnsi="Montserrat" w:cstheme="majorBidi"/>
      <w:iCs w:val="0"/>
      <w:color w:val="9C6A3E"/>
      <w:szCs w:val="24"/>
      <w:lang w:val="fr-FR"/>
    </w:rPr>
  </w:style>
  <w:style w:type="character" w:styleId="SubtleEmphasis">
    <w:name w:val="Subtle Emphasis"/>
    <w:basedOn w:val="DefaultParagraphFont"/>
    <w:uiPriority w:val="19"/>
    <w:qFormat/>
    <w:rsid w:val="00F85DFC"/>
    <w:rPr>
      <w:rFonts w:ascii="Trebuchet MS" w:hAnsi="Trebuchet MS"/>
      <w:b w:val="0"/>
      <w:bCs w:val="0"/>
      <w:i/>
      <w:iCs/>
      <w:color w:val="9C6A3E"/>
    </w:rPr>
  </w:style>
  <w:style w:type="table" w:styleId="TableGrid">
    <w:name w:val="Table Grid"/>
    <w:basedOn w:val="Table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Heading4Char1">
    <w:name w:val="Heading 4 Char1"/>
    <w:basedOn w:val="DefaultParagraphFont"/>
    <w:link w:val="Heading4"/>
    <w:uiPriority w:val="9"/>
    <w:rsid w:val="00F85DFC"/>
    <w:rPr>
      <w:rFonts w:ascii="Montserrat" w:eastAsiaTheme="majorEastAsia" w:hAnsi="Montserrat" w:cstheme="majorBidi"/>
      <w:i/>
      <w:color w:val="9C6A3E"/>
      <w:sz w:val="22"/>
      <w:szCs w:val="24"/>
      <w:lang w:val="fr-FR"/>
    </w:rPr>
  </w:style>
  <w:style w:type="table" w:styleId="GridTable1Light-Accent3">
    <w:name w:val="Grid Table 1 Light Accent 3"/>
    <w:basedOn w:val="Table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e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eGridLight">
    <w:name w:val="Grid Table Light"/>
    <w:basedOn w:val="Table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BalloonText">
    <w:name w:val="Balloon Text"/>
    <w:basedOn w:val="Normal"/>
    <w:link w:val="BalloonTextChar"/>
    <w:uiPriority w:val="99"/>
    <w:semiHidden/>
    <w:unhideWhenUsed/>
    <w:rsid w:val="00324CF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4CF0"/>
    <w:rPr>
      <w:rFonts w:ascii="Times New Roman" w:hAnsi="Times New Roman" w:cs="Times New Roman"/>
      <w:iCs w:val="0"/>
      <w:sz w:val="18"/>
      <w:lang w:val="fr-FR"/>
    </w:rPr>
  </w:style>
  <w:style w:type="paragraph" w:customStyle="1" w:styleId="Appendix">
    <w:name w:val="Appendix"/>
    <w:basedOn w:val="Heading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Heading1Ch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Heading1"/>
    <w:autoRedefine/>
    <w:qFormat/>
    <w:rsid w:val="001C7E99"/>
    <w:pPr>
      <w:numPr>
        <w:numId w:val="0"/>
      </w:numPr>
      <w:pBdr>
        <w:bottom w:val="none" w:sz="0" w:space="0" w:color="auto"/>
      </w:pBdr>
      <w:ind w:left="431" w:hanging="431"/>
      <w:jc w:val="left"/>
    </w:pPr>
    <w:rPr>
      <w:color w:val="8C6A3F"/>
    </w:rPr>
  </w:style>
  <w:style w:type="character" w:styleId="PageNumber">
    <w:name w:val="page number"/>
    <w:basedOn w:val="DefaultParagraphFont"/>
    <w:uiPriority w:val="99"/>
    <w:semiHidden/>
    <w:unhideWhenUsed/>
    <w:rsid w:val="001C7E99"/>
  </w:style>
  <w:style w:type="paragraph" w:styleId="TOC1">
    <w:name w:val="toc 1"/>
    <w:basedOn w:val="Normal"/>
    <w:next w:val="Normal"/>
    <w:autoRedefine/>
    <w:uiPriority w:val="39"/>
    <w:unhideWhenUsed/>
    <w:rsid w:val="001C7E99"/>
    <w:pPr>
      <w:spacing w:after="100"/>
    </w:pPr>
  </w:style>
  <w:style w:type="paragraph" w:styleId="TOC2">
    <w:name w:val="toc 2"/>
    <w:basedOn w:val="Normal"/>
    <w:next w:val="Normal"/>
    <w:autoRedefine/>
    <w:uiPriority w:val="39"/>
    <w:unhideWhenUsed/>
    <w:rsid w:val="001C7E99"/>
    <w:pPr>
      <w:spacing w:after="100"/>
      <w:ind w:left="220"/>
    </w:pPr>
  </w:style>
  <w:style w:type="character" w:styleId="Hyperlink">
    <w:name w:val="Hyperlink"/>
    <w:basedOn w:val="DefaultParagraphFont"/>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paragraph" w:styleId="EndnoteText">
    <w:name w:val="endnote text"/>
    <w:basedOn w:val="Normal"/>
    <w:link w:val="EndnoteTextChar"/>
    <w:uiPriority w:val="99"/>
    <w:semiHidden/>
    <w:unhideWhenUsed/>
    <w:rsid w:val="006B783E"/>
    <w:pPr>
      <w:spacing w:after="0"/>
    </w:pPr>
    <w:rPr>
      <w:sz w:val="20"/>
      <w:szCs w:val="20"/>
    </w:rPr>
  </w:style>
  <w:style w:type="character" w:customStyle="1" w:styleId="EndnoteTextChar">
    <w:name w:val="Endnote Text Char"/>
    <w:basedOn w:val="DefaultParagraphFont"/>
    <w:link w:val="EndnoteText"/>
    <w:uiPriority w:val="99"/>
    <w:semiHidden/>
    <w:rsid w:val="006B783E"/>
    <w:rPr>
      <w:rFonts w:ascii="Montserrat" w:hAnsi="Montserrat"/>
      <w:iCs w:val="0"/>
      <w:sz w:val="20"/>
      <w:szCs w:val="20"/>
      <w:lang w:val="en-GB"/>
    </w:rPr>
  </w:style>
  <w:style w:type="character" w:styleId="EndnoteReference">
    <w:name w:val="endnote reference"/>
    <w:basedOn w:val="DefaultParagraphFont"/>
    <w:uiPriority w:val="99"/>
    <w:semiHidden/>
    <w:unhideWhenUsed/>
    <w:rsid w:val="006B783E"/>
    <w:rPr>
      <w:vertAlign w:val="superscript"/>
    </w:rPr>
  </w:style>
  <w:style w:type="paragraph" w:styleId="FootnoteText">
    <w:name w:val="footnote text"/>
    <w:basedOn w:val="Normal"/>
    <w:link w:val="FootnoteTextChar"/>
    <w:uiPriority w:val="99"/>
    <w:semiHidden/>
    <w:unhideWhenUsed/>
    <w:rsid w:val="00E30B15"/>
    <w:pPr>
      <w:spacing w:after="0"/>
    </w:pPr>
    <w:rPr>
      <w:sz w:val="20"/>
      <w:szCs w:val="20"/>
    </w:rPr>
  </w:style>
  <w:style w:type="character" w:customStyle="1" w:styleId="FootnoteTextChar">
    <w:name w:val="Footnote Text Char"/>
    <w:basedOn w:val="DefaultParagraphFont"/>
    <w:link w:val="FootnoteText"/>
    <w:uiPriority w:val="99"/>
    <w:semiHidden/>
    <w:rsid w:val="00E30B15"/>
    <w:rPr>
      <w:rFonts w:ascii="Montserrat" w:hAnsi="Montserrat"/>
      <w:iCs w:val="0"/>
      <w:sz w:val="20"/>
      <w:szCs w:val="20"/>
      <w:lang w:val="en-GB"/>
    </w:rPr>
  </w:style>
  <w:style w:type="character" w:styleId="FootnoteReference">
    <w:name w:val="footnote reference"/>
    <w:basedOn w:val="DefaultParagraphFont"/>
    <w:uiPriority w:val="99"/>
    <w:semiHidden/>
    <w:unhideWhenUsed/>
    <w:rsid w:val="00E30B15"/>
    <w:rPr>
      <w:vertAlign w:val="superscript"/>
    </w:rPr>
  </w:style>
  <w:style w:type="character" w:customStyle="1" w:styleId="Heading4Char">
    <w:name w:val="Heading 4 Char"/>
    <w:basedOn w:val="DefaultParagraphFont"/>
    <w:uiPriority w:val="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588767">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678848818">
      <w:bodyDiv w:val="1"/>
      <w:marLeft w:val="0"/>
      <w:marRight w:val="0"/>
      <w:marTop w:val="0"/>
      <w:marBottom w:val="0"/>
      <w:divBdr>
        <w:top w:val="none" w:sz="0" w:space="0" w:color="auto"/>
        <w:left w:val="none" w:sz="0" w:space="0" w:color="auto"/>
        <w:bottom w:val="none" w:sz="0" w:space="0" w:color="auto"/>
        <w:right w:val="none" w:sz="0" w:space="0" w:color="auto"/>
      </w:divBdr>
    </w:div>
    <w:div w:id="682513354">
      <w:bodyDiv w:val="1"/>
      <w:marLeft w:val="0"/>
      <w:marRight w:val="0"/>
      <w:marTop w:val="0"/>
      <w:marBottom w:val="0"/>
      <w:divBdr>
        <w:top w:val="none" w:sz="0" w:space="0" w:color="auto"/>
        <w:left w:val="none" w:sz="0" w:space="0" w:color="auto"/>
        <w:bottom w:val="none" w:sz="0" w:space="0" w:color="auto"/>
        <w:right w:val="none" w:sz="0" w:space="0" w:color="auto"/>
      </w:divBdr>
    </w:div>
    <w:div w:id="689450065">
      <w:bodyDiv w:val="1"/>
      <w:marLeft w:val="0"/>
      <w:marRight w:val="0"/>
      <w:marTop w:val="0"/>
      <w:marBottom w:val="0"/>
      <w:divBdr>
        <w:top w:val="none" w:sz="0" w:space="0" w:color="auto"/>
        <w:left w:val="none" w:sz="0" w:space="0" w:color="auto"/>
        <w:bottom w:val="none" w:sz="0" w:space="0" w:color="auto"/>
        <w:right w:val="none" w:sz="0" w:space="0" w:color="auto"/>
      </w:divBdr>
    </w:div>
    <w:div w:id="877855090">
      <w:bodyDiv w:val="1"/>
      <w:marLeft w:val="0"/>
      <w:marRight w:val="0"/>
      <w:marTop w:val="0"/>
      <w:marBottom w:val="0"/>
      <w:divBdr>
        <w:top w:val="none" w:sz="0" w:space="0" w:color="auto"/>
        <w:left w:val="none" w:sz="0" w:space="0" w:color="auto"/>
        <w:bottom w:val="none" w:sz="0" w:space="0" w:color="auto"/>
        <w:right w:val="none" w:sz="0" w:space="0" w:color="auto"/>
      </w:divBdr>
    </w:div>
    <w:div w:id="1350446809">
      <w:bodyDiv w:val="1"/>
      <w:marLeft w:val="0"/>
      <w:marRight w:val="0"/>
      <w:marTop w:val="0"/>
      <w:marBottom w:val="0"/>
      <w:divBdr>
        <w:top w:val="none" w:sz="0" w:space="0" w:color="auto"/>
        <w:left w:val="none" w:sz="0" w:space="0" w:color="auto"/>
        <w:bottom w:val="none" w:sz="0" w:space="0" w:color="auto"/>
        <w:right w:val="none" w:sz="0" w:space="0" w:color="auto"/>
      </w:divBdr>
    </w:div>
    <w:div w:id="21373325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9.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644A8-D8C2-455E-BD40-23A996B17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2723</Words>
  <Characters>15522</Characters>
  <Application>Microsoft Office Word</Application>
  <DocSecurity>0</DocSecurity>
  <Lines>129</Lines>
  <Paragraphs>36</Paragraphs>
  <ScaleCrop>false</ScaleCrop>
  <Company/>
  <LinksUpToDate>false</LinksUpToDate>
  <CharactersWithSpaces>18209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Rahul Karade</cp:lastModifiedBy>
  <cp:revision>42</cp:revision>
  <dcterms:created xsi:type="dcterms:W3CDTF">2019-11-21T08:07:00Z</dcterms:created>
  <dcterms:modified xsi:type="dcterms:W3CDTF">2021-03-19T15:25:00Z</dcterms:modified>
</cp:coreProperties>
</file>