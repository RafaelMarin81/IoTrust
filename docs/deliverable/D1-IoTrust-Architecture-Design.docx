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BA469" w14:textId="41AEA215" w:rsidR="001C7E99" w:rsidRPr="00554AE7" w:rsidRDefault="66F40E99" w:rsidP="66F40E99">
      <w:pPr>
        <w:jc w:val="center"/>
        <w:rPr>
          <w:b/>
          <w:bCs/>
          <w:lang w:val="en-US"/>
        </w:rPr>
      </w:pPr>
      <w:r w:rsidRPr="66F40E99">
        <w:rPr>
          <w:lang w:val="en-US"/>
        </w:rPr>
        <w:t>Project acronym:</w:t>
      </w:r>
      <w:r w:rsidRPr="66F40E99">
        <w:rPr>
          <w:b/>
          <w:bCs/>
          <w:lang w:val="en-US"/>
        </w:rPr>
        <w:t xml:space="preserve"> </w:t>
      </w:r>
      <w:proofErr w:type="spellStart"/>
      <w:r w:rsidRPr="66F40E99">
        <w:rPr>
          <w:b/>
          <w:bCs/>
          <w:lang w:val="en-US"/>
        </w:rPr>
        <w:t>IoTrust</w:t>
      </w:r>
      <w:proofErr w:type="spellEnd"/>
    </w:p>
    <w:p w14:paraId="5A4DBE18" w14:textId="1D4BAD3C" w:rsidR="001C7E99" w:rsidRPr="00554AE7" w:rsidRDefault="66F40E99" w:rsidP="66F40E99">
      <w:pPr>
        <w:jc w:val="center"/>
        <w:rPr>
          <w:b/>
          <w:bCs/>
        </w:rPr>
      </w:pPr>
      <w:r w:rsidRPr="66F40E99">
        <w:rPr>
          <w:lang w:val="en-US"/>
        </w:rPr>
        <w:t>Project title: Secure trust bootstrapping and peer-to-peer network connections in</w:t>
      </w:r>
    </w:p>
    <w:p w14:paraId="472F2ABC" w14:textId="13F347F0" w:rsidR="001C7E99" w:rsidRPr="00554AE7" w:rsidRDefault="66F40E99" w:rsidP="66F40E99">
      <w:pPr>
        <w:jc w:val="center"/>
      </w:pPr>
      <w:r w:rsidRPr="66F40E99">
        <w:rPr>
          <w:lang w:val="en-US"/>
        </w:rPr>
        <w:t>the Internet of Things</w:t>
      </w:r>
    </w:p>
    <w:p w14:paraId="778738EC" w14:textId="31B01841" w:rsidR="001C7E99" w:rsidRPr="00A21AD9" w:rsidRDefault="320060E5" w:rsidP="66146E86">
      <w:pPr>
        <w:jc w:val="center"/>
        <w:rPr>
          <w:b/>
          <w:bCs/>
          <w:lang w:val="en-US"/>
        </w:rPr>
      </w:pPr>
      <w:r w:rsidRPr="320060E5">
        <w:rPr>
          <w:lang w:val="en-US"/>
        </w:rPr>
        <w:t>Third Party: DW/ODINS</w:t>
      </w:r>
    </w:p>
    <w:p w14:paraId="72A3EA52" w14:textId="5D394403" w:rsidR="66146E86" w:rsidRDefault="66146E86" w:rsidP="66146E86">
      <w:pPr>
        <w:jc w:val="center"/>
        <w:rPr>
          <w:rFonts w:ascii="Calibri" w:eastAsia="Calibri" w:hAnsi="Calibri" w:cs="Calibri"/>
          <w:sz w:val="24"/>
        </w:rPr>
      </w:pPr>
    </w:p>
    <w:p w14:paraId="38AB278C" w14:textId="1C95380B" w:rsidR="66146E86" w:rsidRDefault="66146E86" w:rsidP="66146E86">
      <w:pPr>
        <w:jc w:val="center"/>
        <w:rPr>
          <w:rFonts w:ascii="Calibri" w:eastAsia="Calibri" w:hAnsi="Calibri" w:cs="Calibri"/>
          <w:sz w:val="24"/>
          <w:lang w:val="en-US"/>
        </w:rPr>
      </w:pPr>
      <w:r w:rsidRPr="66146E86">
        <w:rPr>
          <w:rFonts w:ascii="Calibri" w:eastAsia="Calibri" w:hAnsi="Calibri" w:cs="Calibri"/>
          <w:sz w:val="24"/>
        </w:rPr>
        <w:t>Logo of partners</w:t>
      </w:r>
    </w:p>
    <w:tbl>
      <w:tblPr>
        <w:tblStyle w:val="Tablaconcuadrcula"/>
        <w:tblW w:w="0" w:type="auto"/>
        <w:jc w:val="center"/>
        <w:tblLayout w:type="fixed"/>
        <w:tblLook w:val="04A0" w:firstRow="1" w:lastRow="0" w:firstColumn="1" w:lastColumn="0" w:noHBand="0" w:noVBand="1"/>
      </w:tblPr>
      <w:tblGrid>
        <w:gridCol w:w="4080"/>
        <w:gridCol w:w="3000"/>
      </w:tblGrid>
      <w:tr w:rsidR="66146E86" w14:paraId="68D556A8" w14:textId="77777777" w:rsidTr="6B7BDF53">
        <w:trPr>
          <w:trHeight w:val="855"/>
          <w:jc w:val="center"/>
        </w:trPr>
        <w:tc>
          <w:tcPr>
            <w:tcW w:w="4080" w:type="dxa"/>
            <w:vAlign w:val="center"/>
          </w:tcPr>
          <w:p w14:paraId="29394ADD" w14:textId="087DB59A" w:rsidR="66146E86" w:rsidRDefault="320060E5" w:rsidP="320060E5">
            <w:pPr>
              <w:jc w:val="center"/>
              <w:rPr>
                <w:rFonts w:eastAsia="Montserrat" w:cs="Montserrat"/>
                <w:szCs w:val="22"/>
              </w:rPr>
            </w:pPr>
            <w:r w:rsidRPr="320060E5">
              <w:rPr>
                <w:rFonts w:eastAsia="Montserrat" w:cs="Montserrat"/>
                <w:szCs w:val="22"/>
              </w:rPr>
              <w:t>Digital Worx GmbH (DW) - Germany</w:t>
            </w:r>
          </w:p>
        </w:tc>
        <w:tc>
          <w:tcPr>
            <w:tcW w:w="3000" w:type="dxa"/>
            <w:vAlign w:val="center"/>
          </w:tcPr>
          <w:p w14:paraId="2656EC85" w14:textId="6EE27BD1" w:rsidR="66146E86" w:rsidRDefault="66146E86" w:rsidP="320060E5">
            <w:pPr>
              <w:jc w:val="center"/>
            </w:pPr>
            <w:r>
              <w:rPr>
                <w:noProof/>
              </w:rPr>
              <w:drawing>
                <wp:inline distT="0" distB="0" distL="0" distR="0" wp14:anchorId="7269A90C" wp14:editId="1969320C">
                  <wp:extent cx="1609725" cy="552450"/>
                  <wp:effectExtent l="0" t="0" r="0" b="0"/>
                  <wp:docPr id="1881177182" name="Imagen 1881177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81177182"/>
                          <pic:cNvPicPr/>
                        </pic:nvPicPr>
                        <pic:blipFill>
                          <a:blip r:embed="rId8">
                            <a:extLst>
                              <a:ext uri="{28A0092B-C50C-407E-A947-70E740481C1C}">
                                <a14:useLocalDpi xmlns:a14="http://schemas.microsoft.com/office/drawing/2010/main" val="0"/>
                              </a:ext>
                            </a:extLst>
                          </a:blip>
                          <a:stretch>
                            <a:fillRect/>
                          </a:stretch>
                        </pic:blipFill>
                        <pic:spPr>
                          <a:xfrm>
                            <a:off x="0" y="0"/>
                            <a:ext cx="1609725" cy="552450"/>
                          </a:xfrm>
                          <a:prstGeom prst="rect">
                            <a:avLst/>
                          </a:prstGeom>
                        </pic:spPr>
                      </pic:pic>
                    </a:graphicData>
                  </a:graphic>
                </wp:inline>
              </w:drawing>
            </w:r>
          </w:p>
        </w:tc>
      </w:tr>
      <w:tr w:rsidR="66146E86" w14:paraId="4BE9747A" w14:textId="77777777" w:rsidTr="6B7BDF53">
        <w:trPr>
          <w:trHeight w:val="750"/>
          <w:jc w:val="center"/>
        </w:trPr>
        <w:tc>
          <w:tcPr>
            <w:tcW w:w="4080" w:type="dxa"/>
            <w:vAlign w:val="center"/>
          </w:tcPr>
          <w:p w14:paraId="3C50EA0F" w14:textId="6FD68A43" w:rsidR="66146E86" w:rsidRDefault="320060E5" w:rsidP="320060E5">
            <w:pPr>
              <w:jc w:val="center"/>
              <w:rPr>
                <w:rFonts w:eastAsia="Montserrat" w:cs="Montserrat"/>
                <w:szCs w:val="22"/>
              </w:rPr>
            </w:pPr>
            <w:r w:rsidRPr="320060E5">
              <w:rPr>
                <w:rFonts w:eastAsia="Montserrat" w:cs="Montserrat"/>
                <w:szCs w:val="22"/>
              </w:rPr>
              <w:t>Odin Solutions SL (ODINS) - Spain</w:t>
            </w:r>
          </w:p>
        </w:tc>
        <w:tc>
          <w:tcPr>
            <w:tcW w:w="3000" w:type="dxa"/>
            <w:vAlign w:val="center"/>
          </w:tcPr>
          <w:p w14:paraId="7D4A8F98" w14:textId="2A7314F5" w:rsidR="66146E86" w:rsidRDefault="66146E86" w:rsidP="320060E5">
            <w:pPr>
              <w:jc w:val="center"/>
              <w:rPr>
                <w:rFonts w:ascii="Calibri" w:eastAsia="Calibri" w:hAnsi="Calibri" w:cs="Calibri"/>
                <w:sz w:val="24"/>
              </w:rPr>
            </w:pPr>
            <w:r>
              <w:rPr>
                <w:noProof/>
              </w:rPr>
              <w:drawing>
                <wp:inline distT="0" distB="0" distL="0" distR="0" wp14:anchorId="4305AAED" wp14:editId="18C83FBD">
                  <wp:extent cx="1609725" cy="533400"/>
                  <wp:effectExtent l="0" t="0" r="0" b="0"/>
                  <wp:docPr id="204810668" name="Imagen 204810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4810668"/>
                          <pic:cNvPicPr/>
                        </pic:nvPicPr>
                        <pic:blipFill>
                          <a:blip r:embed="rId9">
                            <a:extLst>
                              <a:ext uri="{28A0092B-C50C-407E-A947-70E740481C1C}">
                                <a14:useLocalDpi xmlns:a14="http://schemas.microsoft.com/office/drawing/2010/main" val="0"/>
                              </a:ext>
                            </a:extLst>
                          </a:blip>
                          <a:stretch>
                            <a:fillRect/>
                          </a:stretch>
                        </pic:blipFill>
                        <pic:spPr>
                          <a:xfrm>
                            <a:off x="0" y="0"/>
                            <a:ext cx="1609725" cy="533400"/>
                          </a:xfrm>
                          <a:prstGeom prst="rect">
                            <a:avLst/>
                          </a:prstGeom>
                        </pic:spPr>
                      </pic:pic>
                    </a:graphicData>
                  </a:graphic>
                </wp:inline>
              </w:drawing>
            </w:r>
          </w:p>
        </w:tc>
      </w:tr>
    </w:tbl>
    <w:p w14:paraId="6AAE0739" w14:textId="454BCA57" w:rsidR="66146E86" w:rsidRDefault="66146E86" w:rsidP="66146E86">
      <w:pPr>
        <w:jc w:val="center"/>
        <w:rPr>
          <w:rFonts w:ascii="Symbol" w:eastAsia="Symbol" w:hAnsi="Symbol" w:cs="Symbol"/>
          <w:highlight w:val="yellow"/>
          <w:lang w:val="en-US"/>
        </w:rPr>
      </w:pPr>
    </w:p>
    <w:p w14:paraId="578542FE" w14:textId="77777777" w:rsidR="00E506C3" w:rsidRPr="00312082" w:rsidRDefault="00E506C3" w:rsidP="001C7E99">
      <w:pPr>
        <w:jc w:val="center"/>
        <w:rPr>
          <w:lang w:val="en-US"/>
        </w:rPr>
      </w:pPr>
    </w:p>
    <w:p w14:paraId="2E67EA42" w14:textId="35AADCD2" w:rsidR="001C7E99" w:rsidRDefault="4C8FC267" w:rsidP="001C7E99">
      <w:pPr>
        <w:pStyle w:val="Title1"/>
        <w:rPr>
          <w:lang w:val="en-US"/>
        </w:rPr>
      </w:pPr>
      <w:r w:rsidRPr="4C8FC267">
        <w:rPr>
          <w:lang w:val="en-US"/>
        </w:rPr>
        <w:t>Deliverable D.1</w:t>
      </w:r>
    </w:p>
    <w:p w14:paraId="6392B39A" w14:textId="6879F930" w:rsidR="001C7E99" w:rsidRPr="00312082" w:rsidRDefault="66F40E99" w:rsidP="001C7E99">
      <w:pPr>
        <w:pStyle w:val="Title1"/>
        <w:rPr>
          <w:lang w:val="en-US"/>
        </w:rPr>
      </w:pPr>
      <w:proofErr w:type="spellStart"/>
      <w:r w:rsidRPr="66F40E99">
        <w:rPr>
          <w:lang w:val="en-US"/>
        </w:rPr>
        <w:t>IoTrust</w:t>
      </w:r>
      <w:proofErr w:type="spellEnd"/>
      <w:r w:rsidRPr="66F40E99">
        <w:rPr>
          <w:lang w:val="en-US"/>
        </w:rPr>
        <w:t xml:space="preserve"> Architecture Design</w:t>
      </w:r>
    </w:p>
    <w:p w14:paraId="0E00FBAE" w14:textId="77777777" w:rsidR="001C7E99" w:rsidRPr="00312082" w:rsidRDefault="001C7E99" w:rsidP="001C7E99">
      <w:pPr>
        <w:rPr>
          <w:lang w:val="en-US"/>
        </w:rPr>
      </w:pPr>
    </w:p>
    <w:tbl>
      <w:tblPr>
        <w:tblStyle w:val="Tablaconcuadrcula"/>
        <w:tblW w:w="0" w:type="auto"/>
        <w:tblBorders>
          <w:top w:val="single" w:sz="4" w:space="0" w:color="FFDA20"/>
          <w:left w:val="single" w:sz="4" w:space="0" w:color="FFDA20"/>
          <w:bottom w:val="single" w:sz="4" w:space="0" w:color="FFDA20"/>
          <w:right w:val="single" w:sz="4" w:space="0" w:color="FFDA20"/>
          <w:insideH w:val="single" w:sz="4" w:space="0" w:color="FFDA20"/>
          <w:insideV w:val="single" w:sz="4" w:space="0" w:color="FFDA20"/>
        </w:tblBorders>
        <w:tblLook w:val="04A0" w:firstRow="1" w:lastRow="0" w:firstColumn="1" w:lastColumn="0" w:noHBand="0" w:noVBand="1"/>
      </w:tblPr>
      <w:tblGrid>
        <w:gridCol w:w="2821"/>
        <w:gridCol w:w="6189"/>
      </w:tblGrid>
      <w:tr w:rsidR="001C7E99" w:rsidRPr="00554AE7" w14:paraId="3886DE2E" w14:textId="77777777" w:rsidTr="66146E86">
        <w:trPr>
          <w:trHeight w:val="388"/>
        </w:trPr>
        <w:tc>
          <w:tcPr>
            <w:tcW w:w="2821" w:type="dxa"/>
            <w:shd w:val="clear" w:color="auto" w:fill="D9D9D9" w:themeFill="background1" w:themeFillShade="D9"/>
          </w:tcPr>
          <w:p w14:paraId="56C408CB" w14:textId="77777777" w:rsidR="001C7E99" w:rsidRPr="00554AE7" w:rsidRDefault="001C7E99" w:rsidP="00222A53">
            <w:pPr>
              <w:jc w:val="right"/>
              <w:rPr>
                <w:b/>
                <w:szCs w:val="22"/>
              </w:rPr>
            </w:pPr>
            <w:r w:rsidRPr="00554AE7">
              <w:rPr>
                <w:b/>
                <w:szCs w:val="22"/>
              </w:rPr>
              <w:t>Deliverables leader:</w:t>
            </w:r>
          </w:p>
        </w:tc>
        <w:tc>
          <w:tcPr>
            <w:tcW w:w="6189" w:type="dxa"/>
          </w:tcPr>
          <w:p w14:paraId="399231A2" w14:textId="0D940E0F" w:rsidR="001C7E99" w:rsidRPr="00554AE7" w:rsidRDefault="66F40E99" w:rsidP="66F40E99">
            <w:pPr>
              <w:rPr>
                <w:b/>
                <w:bCs/>
              </w:rPr>
            </w:pPr>
            <w:r w:rsidRPr="66F40E99">
              <w:rPr>
                <w:b/>
                <w:bCs/>
              </w:rPr>
              <w:t>Digital Worx GmbH, Germany</w:t>
            </w:r>
          </w:p>
        </w:tc>
      </w:tr>
      <w:tr w:rsidR="001C7E99" w:rsidRPr="00463DE5" w14:paraId="64B04E15" w14:textId="77777777" w:rsidTr="66146E86">
        <w:trPr>
          <w:trHeight w:val="422"/>
        </w:trPr>
        <w:tc>
          <w:tcPr>
            <w:tcW w:w="2821" w:type="dxa"/>
            <w:shd w:val="clear" w:color="auto" w:fill="D9D9D9" w:themeFill="background1" w:themeFillShade="D9"/>
          </w:tcPr>
          <w:p w14:paraId="29066BBF" w14:textId="77777777" w:rsidR="001C7E99" w:rsidRPr="00554AE7" w:rsidRDefault="001C7E99" w:rsidP="00222A53">
            <w:pPr>
              <w:jc w:val="right"/>
              <w:rPr>
                <w:b/>
                <w:szCs w:val="22"/>
              </w:rPr>
            </w:pPr>
            <w:r w:rsidRPr="00554AE7">
              <w:rPr>
                <w:b/>
                <w:szCs w:val="22"/>
              </w:rPr>
              <w:t>Authors:</w:t>
            </w:r>
          </w:p>
        </w:tc>
        <w:tc>
          <w:tcPr>
            <w:tcW w:w="6189" w:type="dxa"/>
          </w:tcPr>
          <w:p w14:paraId="76603A7A" w14:textId="726C2179" w:rsidR="001C7E99" w:rsidRPr="00592831" w:rsidRDefault="66146E86" w:rsidP="00222A53">
            <w:pPr>
              <w:rPr>
                <w:lang w:val="es-ES"/>
              </w:rPr>
            </w:pPr>
            <w:proofErr w:type="spellStart"/>
            <w:r w:rsidRPr="00592831">
              <w:rPr>
                <w:lang w:val="es-ES"/>
              </w:rPr>
              <w:t>Rohit</w:t>
            </w:r>
            <w:proofErr w:type="spellEnd"/>
            <w:r w:rsidRPr="00592831">
              <w:rPr>
                <w:lang w:val="es-ES"/>
              </w:rPr>
              <w:t xml:space="preserve"> </w:t>
            </w:r>
            <w:proofErr w:type="spellStart"/>
            <w:r w:rsidRPr="00592831">
              <w:rPr>
                <w:lang w:val="es-ES"/>
              </w:rPr>
              <w:t>Bohara</w:t>
            </w:r>
            <w:proofErr w:type="spellEnd"/>
            <w:r w:rsidRPr="00592831">
              <w:rPr>
                <w:lang w:val="es-ES"/>
              </w:rPr>
              <w:t xml:space="preserve">, </w:t>
            </w:r>
            <w:proofErr w:type="spellStart"/>
            <w:r w:rsidRPr="00592831">
              <w:rPr>
                <w:lang w:val="es-ES"/>
              </w:rPr>
              <w:t>Jesus</w:t>
            </w:r>
            <w:proofErr w:type="spellEnd"/>
            <w:r w:rsidRPr="00592831">
              <w:rPr>
                <w:lang w:val="es-ES"/>
              </w:rPr>
              <w:t xml:space="preserve"> </w:t>
            </w:r>
            <w:proofErr w:type="spellStart"/>
            <w:r w:rsidRPr="00592831">
              <w:rPr>
                <w:lang w:val="es-ES"/>
              </w:rPr>
              <w:t>Sanchez-Gomez</w:t>
            </w:r>
            <w:proofErr w:type="spellEnd"/>
          </w:p>
        </w:tc>
      </w:tr>
      <w:tr w:rsidR="001C7E99" w:rsidRPr="00554AE7" w14:paraId="43941873" w14:textId="77777777" w:rsidTr="66146E86">
        <w:trPr>
          <w:trHeight w:val="413"/>
        </w:trPr>
        <w:tc>
          <w:tcPr>
            <w:tcW w:w="2821" w:type="dxa"/>
            <w:shd w:val="clear" w:color="auto" w:fill="D9D9D9" w:themeFill="background1" w:themeFillShade="D9"/>
          </w:tcPr>
          <w:p w14:paraId="5AB06DE5" w14:textId="77777777" w:rsidR="001C7E99" w:rsidRPr="00554AE7" w:rsidRDefault="001C7E99" w:rsidP="00222A53">
            <w:pPr>
              <w:jc w:val="right"/>
              <w:rPr>
                <w:b/>
                <w:szCs w:val="22"/>
              </w:rPr>
            </w:pPr>
            <w:r w:rsidRPr="00554AE7">
              <w:rPr>
                <w:b/>
                <w:szCs w:val="22"/>
              </w:rPr>
              <w:t>Due date:</w:t>
            </w:r>
          </w:p>
        </w:tc>
        <w:tc>
          <w:tcPr>
            <w:tcW w:w="6189" w:type="dxa"/>
          </w:tcPr>
          <w:p w14:paraId="3D74C41B" w14:textId="0484EC88" w:rsidR="001C7E99" w:rsidRPr="00554AE7" w:rsidRDefault="66146E86" w:rsidP="00222A53">
            <w:r>
              <w:t>31-01-2021</w:t>
            </w:r>
          </w:p>
        </w:tc>
      </w:tr>
      <w:tr w:rsidR="001C7E99" w:rsidRPr="00554AE7" w14:paraId="1328689A" w14:textId="77777777" w:rsidTr="66146E86">
        <w:trPr>
          <w:trHeight w:val="391"/>
        </w:trPr>
        <w:tc>
          <w:tcPr>
            <w:tcW w:w="2821" w:type="dxa"/>
            <w:shd w:val="clear" w:color="auto" w:fill="D9D9D9" w:themeFill="background1" w:themeFillShade="D9"/>
          </w:tcPr>
          <w:p w14:paraId="237AC90C" w14:textId="77777777" w:rsidR="001C7E99" w:rsidRPr="00554AE7" w:rsidRDefault="001C7E99" w:rsidP="00222A53">
            <w:pPr>
              <w:jc w:val="right"/>
              <w:rPr>
                <w:b/>
                <w:szCs w:val="22"/>
              </w:rPr>
            </w:pPr>
            <w:r w:rsidRPr="00554AE7">
              <w:rPr>
                <w:b/>
              </w:rPr>
              <w:t>Actual submission date</w:t>
            </w:r>
            <w:r w:rsidRPr="00554AE7">
              <w:rPr>
                <w:b/>
                <w:szCs w:val="22"/>
              </w:rPr>
              <w:t>:</w:t>
            </w:r>
          </w:p>
        </w:tc>
        <w:tc>
          <w:tcPr>
            <w:tcW w:w="6189" w:type="dxa"/>
          </w:tcPr>
          <w:p w14:paraId="387F9FF6" w14:textId="3FD5EDB4" w:rsidR="001C7E99" w:rsidRPr="00554AE7" w:rsidRDefault="66146E86" w:rsidP="00222A53">
            <w:r>
              <w:t>15-01-2021</w:t>
            </w:r>
          </w:p>
        </w:tc>
      </w:tr>
      <w:tr w:rsidR="001C7E99" w:rsidRPr="00554AE7" w14:paraId="041266FD" w14:textId="77777777" w:rsidTr="66146E86">
        <w:trPr>
          <w:trHeight w:val="420"/>
        </w:trPr>
        <w:tc>
          <w:tcPr>
            <w:tcW w:w="2821" w:type="dxa"/>
            <w:shd w:val="clear" w:color="auto" w:fill="D9D9D9" w:themeFill="background1" w:themeFillShade="D9"/>
          </w:tcPr>
          <w:p w14:paraId="10419352" w14:textId="77777777" w:rsidR="001C7E99" w:rsidRPr="00554AE7" w:rsidRDefault="001C7E99" w:rsidP="00222A53">
            <w:pPr>
              <w:jc w:val="right"/>
              <w:rPr>
                <w:b/>
                <w:szCs w:val="22"/>
              </w:rPr>
            </w:pPr>
            <w:r w:rsidRPr="00554AE7">
              <w:rPr>
                <w:b/>
                <w:szCs w:val="22"/>
              </w:rPr>
              <w:t>Dissemination level:</w:t>
            </w:r>
          </w:p>
        </w:tc>
        <w:tc>
          <w:tcPr>
            <w:tcW w:w="6189" w:type="dxa"/>
          </w:tcPr>
          <w:p w14:paraId="3EBD6D2F" w14:textId="77777777" w:rsidR="001C7E99" w:rsidRPr="00554AE7" w:rsidRDefault="001C7E99" w:rsidP="00222A53">
            <w:pPr>
              <w:rPr>
                <w:szCs w:val="22"/>
              </w:rPr>
            </w:pPr>
            <w:r>
              <w:rPr>
                <w:szCs w:val="22"/>
              </w:rPr>
              <w:t>Public / confidential</w:t>
            </w:r>
          </w:p>
        </w:tc>
      </w:tr>
    </w:tbl>
    <w:p w14:paraId="5105B341" w14:textId="77777777" w:rsidR="001C7E99" w:rsidRDefault="001C7E99" w:rsidP="001C7E99">
      <w:pPr>
        <w:rPr>
          <w:b/>
          <w:szCs w:val="22"/>
        </w:rPr>
      </w:pPr>
    </w:p>
    <w:p w14:paraId="62BA990E" w14:textId="77777777" w:rsidR="001C7E99" w:rsidRPr="00264884" w:rsidRDefault="001C7E99" w:rsidP="001C7E99">
      <w:pPr>
        <w:rPr>
          <w:b/>
          <w:szCs w:val="22"/>
        </w:rPr>
      </w:pPr>
    </w:p>
    <w:p w14:paraId="2B8EA320" w14:textId="1D686D62" w:rsidR="001C7E99" w:rsidRPr="00501708" w:rsidRDefault="4C8FC267" w:rsidP="4C8FC267">
      <w:pPr>
        <w:pBdr>
          <w:top w:val="single" w:sz="18" w:space="1" w:color="FFDA20"/>
          <w:left w:val="single" w:sz="18" w:space="4" w:color="FFDA20"/>
          <w:bottom w:val="single" w:sz="18" w:space="1" w:color="FFDA20"/>
          <w:right w:val="single" w:sz="18" w:space="4" w:color="FFDA20"/>
        </w:pBdr>
        <w:rPr>
          <w:lang w:val="en-US"/>
        </w:rPr>
      </w:pPr>
      <w:r>
        <w:t xml:space="preserve">Abstract: It is a deliverable document designed and developed under the </w:t>
      </w:r>
      <w:proofErr w:type="spellStart"/>
      <w:r>
        <w:t>IoTrust</w:t>
      </w:r>
      <w:proofErr w:type="spellEnd"/>
      <w:r>
        <w:t xml:space="preserve"> project. It gives extensive information about the </w:t>
      </w:r>
      <w:proofErr w:type="spellStart"/>
      <w:r>
        <w:t>IoTrust</w:t>
      </w:r>
      <w:proofErr w:type="spellEnd"/>
      <w:r>
        <w:t xml:space="preserve"> architecture. This document will serve as a reference document for the future deliverables of the </w:t>
      </w:r>
      <w:proofErr w:type="spellStart"/>
      <w:r>
        <w:t>IoTrust</w:t>
      </w:r>
      <w:proofErr w:type="spellEnd"/>
      <w:r>
        <w:t>.</w:t>
      </w:r>
    </w:p>
    <w:p w14:paraId="70481914" w14:textId="77777777" w:rsidR="00F76410" w:rsidRDefault="00F76410">
      <w:pPr>
        <w:spacing w:after="0"/>
        <w:jc w:val="left"/>
        <w:rPr>
          <w:rFonts w:eastAsiaTheme="majorEastAsia" w:cstheme="majorBidi"/>
          <w:iCs/>
          <w:color w:val="8C6A3F"/>
          <w:sz w:val="36"/>
          <w:szCs w:val="32"/>
        </w:rPr>
      </w:pPr>
      <w:r>
        <w:br w:type="page"/>
      </w:r>
    </w:p>
    <w:p w14:paraId="32E16919" w14:textId="6F60D13E" w:rsidR="001C7E99" w:rsidRPr="00F76410" w:rsidRDefault="001C7E99" w:rsidP="00F76410">
      <w:pPr>
        <w:rPr>
          <w:b/>
          <w:bCs/>
          <w:color w:val="FFC000" w:themeColor="accent4"/>
        </w:rPr>
      </w:pPr>
      <w:r w:rsidRPr="00F76410">
        <w:rPr>
          <w:b/>
          <w:bCs/>
          <w:color w:val="FFC000" w:themeColor="accent4"/>
        </w:rPr>
        <w:lastRenderedPageBreak/>
        <w:t>Disclaimer</w:t>
      </w:r>
    </w:p>
    <w:p w14:paraId="0C89BB27" w14:textId="77777777" w:rsidR="001C7E99" w:rsidRPr="00801E26" w:rsidRDefault="001C7E99" w:rsidP="001C7E99">
      <w:pPr>
        <w:rPr>
          <w:szCs w:val="22"/>
        </w:rPr>
      </w:pPr>
      <w:r w:rsidRPr="00801E26">
        <w:rPr>
          <w:szCs w:val="22"/>
        </w:rPr>
        <w:t>The sole responsibility for the content of this publication lies with the authors. It does not necessarily reflect the opinion of the European Commission. The European Commission is not responsible for any use that may be made of the information contained therein.</w:t>
      </w:r>
    </w:p>
    <w:p w14:paraId="1ADD88B2" w14:textId="77777777" w:rsidR="001C7E99" w:rsidRPr="00801E26" w:rsidRDefault="001C7E99" w:rsidP="001C7E99">
      <w:pPr>
        <w:rPr>
          <w:b/>
          <w:szCs w:val="22"/>
        </w:rPr>
      </w:pPr>
    </w:p>
    <w:p w14:paraId="3FD1D55D" w14:textId="77777777" w:rsidR="001C7E99" w:rsidRPr="00F76410" w:rsidRDefault="001C7E99" w:rsidP="00F76410">
      <w:pPr>
        <w:rPr>
          <w:b/>
          <w:bCs/>
          <w:color w:val="FFC000" w:themeColor="accent4"/>
        </w:rPr>
      </w:pPr>
      <w:r w:rsidRPr="00F76410">
        <w:rPr>
          <w:b/>
          <w:bCs/>
          <w:color w:val="FFC000" w:themeColor="accent4"/>
        </w:rPr>
        <w:t>Copyright</w:t>
      </w:r>
    </w:p>
    <w:p w14:paraId="6FF337EC" w14:textId="77777777" w:rsidR="001C7E99" w:rsidRPr="00801E26" w:rsidRDefault="001C7E99" w:rsidP="001C7E99">
      <w:pPr>
        <w:rPr>
          <w:szCs w:val="22"/>
        </w:rPr>
      </w:pPr>
      <w:r w:rsidRPr="00801E26">
        <w:rPr>
          <w:szCs w:val="22"/>
        </w:rPr>
        <w:t xml:space="preserve">This document may not be copied, reproduced, or modified in whole or in part for any purpose without written permission from the </w:t>
      </w:r>
      <w:r>
        <w:rPr>
          <w:szCs w:val="22"/>
        </w:rPr>
        <w:t>NGI</w:t>
      </w:r>
      <w:r w:rsidRPr="00801E26">
        <w:rPr>
          <w:szCs w:val="22"/>
        </w:rPr>
        <w:t xml:space="preserve"> Consortium. In addition, an acknowledgement of </w:t>
      </w:r>
      <w:r w:rsidRPr="00554AE7">
        <w:rPr>
          <w:lang w:val="en-US"/>
        </w:rPr>
        <w:t>the</w:t>
      </w:r>
      <w:r w:rsidRPr="00801E26">
        <w:rPr>
          <w:szCs w:val="22"/>
        </w:rPr>
        <w:t xml:space="preserve"> authors of the document and all applicable portions of the copyright notice must be clearly referenced.</w:t>
      </w:r>
    </w:p>
    <w:p w14:paraId="60B546E1" w14:textId="77777777" w:rsidR="001C7E99" w:rsidRPr="00801E26" w:rsidRDefault="001C7E99" w:rsidP="001C7E99">
      <w:pPr>
        <w:rPr>
          <w:szCs w:val="22"/>
        </w:rPr>
      </w:pPr>
      <w:r w:rsidRPr="00801E26">
        <w:rPr>
          <w:szCs w:val="22"/>
        </w:rPr>
        <w:t>All rights reserved.</w:t>
      </w:r>
    </w:p>
    <w:p w14:paraId="256D002E" w14:textId="77777777" w:rsidR="001C7E99" w:rsidRPr="00801E26" w:rsidRDefault="001C7E99" w:rsidP="001C7E99">
      <w:pPr>
        <w:rPr>
          <w:szCs w:val="22"/>
        </w:rPr>
      </w:pPr>
    </w:p>
    <w:p w14:paraId="118BBDB7" w14:textId="627C9D0E" w:rsidR="47003884" w:rsidRDefault="71062257" w:rsidP="71062257">
      <w:r>
        <w:t>This document may change without notice.</w:t>
      </w:r>
    </w:p>
    <w:p w14:paraId="5AAC3D7A" w14:textId="5727A7E7" w:rsidR="001C7E99" w:rsidRPr="00F76410" w:rsidRDefault="396ACA1C" w:rsidP="00F76410">
      <w:pPr>
        <w:rPr>
          <w:b/>
          <w:bCs/>
          <w:color w:val="FFC000" w:themeColor="accent4"/>
        </w:rPr>
      </w:pPr>
      <w:bookmarkStart w:id="0" w:name="_Toc535313301"/>
      <w:bookmarkStart w:id="1" w:name="_Toc535313399"/>
      <w:bookmarkStart w:id="2" w:name="_Toc535314307"/>
      <w:bookmarkStart w:id="3" w:name="_Toc535314360"/>
      <w:r w:rsidRPr="396ACA1C">
        <w:rPr>
          <w:b/>
          <w:bCs/>
          <w:color w:val="FFC000" w:themeColor="accent4"/>
        </w:rPr>
        <w:t>Table of content</w:t>
      </w:r>
      <w:bookmarkEnd w:id="0"/>
      <w:bookmarkEnd w:id="1"/>
      <w:bookmarkEnd w:id="2"/>
      <w:bookmarkEnd w:id="3"/>
      <w:r w:rsidRPr="396ACA1C">
        <w:rPr>
          <w:b/>
          <w:bCs/>
          <w:color w:val="FFC000" w:themeColor="accent4"/>
        </w:rPr>
        <w:t>s</w:t>
      </w:r>
    </w:p>
    <w:p w14:paraId="5B14E803" w14:textId="1B246F8E" w:rsidR="00DF7CBE" w:rsidRDefault="001C7E99">
      <w:pPr>
        <w:pStyle w:val="TDC1"/>
        <w:tabs>
          <w:tab w:val="left" w:pos="440"/>
          <w:tab w:val="right" w:leader="dot" w:pos="9010"/>
        </w:tabs>
        <w:rPr>
          <w:rFonts w:asciiTheme="minorHAnsi" w:eastAsiaTheme="minorEastAsia" w:hAnsiTheme="minorHAnsi"/>
          <w:noProof/>
          <w:color w:val="auto"/>
          <w:szCs w:val="22"/>
          <w:lang w:val="ru-RU" w:eastAsia="ja-JP"/>
        </w:rPr>
      </w:pPr>
      <w:r>
        <w:rPr>
          <w:lang w:val="fr-FR"/>
        </w:rPr>
        <w:fldChar w:fldCharType="begin"/>
      </w:r>
      <w:r>
        <w:instrText xml:space="preserve"> TOC \o "1-4" \h \z \t "Heading 1,1,Appendix,1,Heading 0,1" </w:instrText>
      </w:r>
      <w:r>
        <w:rPr>
          <w:lang w:val="fr-FR"/>
        </w:rPr>
        <w:fldChar w:fldCharType="separate"/>
      </w:r>
      <w:hyperlink w:anchor="_Toc61313896" w:history="1">
        <w:r w:rsidR="00DF7CBE" w:rsidRPr="00F727F2">
          <w:rPr>
            <w:rStyle w:val="Hipervnculo"/>
            <w:noProof/>
          </w:rPr>
          <w:t>1</w:t>
        </w:r>
        <w:r w:rsidR="00DF7CBE">
          <w:rPr>
            <w:rFonts w:asciiTheme="minorHAnsi" w:eastAsiaTheme="minorEastAsia" w:hAnsiTheme="minorHAnsi"/>
            <w:noProof/>
            <w:color w:val="auto"/>
            <w:szCs w:val="22"/>
            <w:lang w:val="ru-RU" w:eastAsia="ja-JP"/>
          </w:rPr>
          <w:tab/>
        </w:r>
        <w:r w:rsidR="00DF7CBE" w:rsidRPr="00F727F2">
          <w:rPr>
            <w:rStyle w:val="Hipervnculo"/>
            <w:noProof/>
          </w:rPr>
          <w:t>Introduction</w:t>
        </w:r>
        <w:r w:rsidR="00DF7CBE">
          <w:rPr>
            <w:noProof/>
            <w:webHidden/>
          </w:rPr>
          <w:tab/>
        </w:r>
        <w:r w:rsidR="00DF7CBE">
          <w:rPr>
            <w:noProof/>
            <w:webHidden/>
          </w:rPr>
          <w:fldChar w:fldCharType="begin"/>
        </w:r>
        <w:r w:rsidR="00DF7CBE">
          <w:rPr>
            <w:noProof/>
            <w:webHidden/>
          </w:rPr>
          <w:instrText xml:space="preserve"> PAGEREF _Toc61313896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14:paraId="4C15A3C4" w14:textId="270465D1" w:rsidR="00DF7CBE" w:rsidRDefault="00163140">
      <w:pPr>
        <w:pStyle w:val="TDC1"/>
        <w:tabs>
          <w:tab w:val="left" w:pos="440"/>
          <w:tab w:val="right" w:leader="dot" w:pos="9010"/>
        </w:tabs>
        <w:rPr>
          <w:rFonts w:asciiTheme="minorHAnsi" w:eastAsiaTheme="minorEastAsia" w:hAnsiTheme="minorHAnsi"/>
          <w:noProof/>
          <w:color w:val="auto"/>
          <w:szCs w:val="22"/>
          <w:lang w:val="ru-RU" w:eastAsia="ja-JP"/>
        </w:rPr>
      </w:pPr>
      <w:hyperlink w:anchor="_Toc61313897" w:history="1">
        <w:r w:rsidR="00DF7CBE" w:rsidRPr="00F727F2">
          <w:rPr>
            <w:rStyle w:val="Hipervnculo"/>
            <w:noProof/>
          </w:rPr>
          <w:t>2</w:t>
        </w:r>
        <w:r w:rsidR="00DF7CBE">
          <w:rPr>
            <w:rFonts w:asciiTheme="minorHAnsi" w:eastAsiaTheme="minorEastAsia" w:hAnsiTheme="minorHAnsi"/>
            <w:noProof/>
            <w:color w:val="auto"/>
            <w:szCs w:val="22"/>
            <w:lang w:val="ru-RU" w:eastAsia="ja-JP"/>
          </w:rPr>
          <w:tab/>
        </w:r>
        <w:r w:rsidR="00DF7CBE" w:rsidRPr="00F727F2">
          <w:rPr>
            <w:rStyle w:val="Hipervnculo"/>
            <w:noProof/>
          </w:rPr>
          <w:t>Activities carried out to complete the deliverable</w:t>
        </w:r>
        <w:r w:rsidR="00DF7CBE">
          <w:rPr>
            <w:noProof/>
            <w:webHidden/>
          </w:rPr>
          <w:tab/>
        </w:r>
        <w:r w:rsidR="00DF7CBE">
          <w:rPr>
            <w:noProof/>
            <w:webHidden/>
          </w:rPr>
          <w:fldChar w:fldCharType="begin"/>
        </w:r>
        <w:r w:rsidR="00DF7CBE">
          <w:rPr>
            <w:noProof/>
            <w:webHidden/>
          </w:rPr>
          <w:instrText xml:space="preserve"> PAGEREF _Toc61313897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14:paraId="75386686" w14:textId="11216BF2" w:rsidR="00DF7CBE" w:rsidRDefault="00163140">
      <w:pPr>
        <w:pStyle w:val="TDC1"/>
        <w:tabs>
          <w:tab w:val="left" w:pos="440"/>
          <w:tab w:val="right" w:leader="dot" w:pos="9010"/>
        </w:tabs>
        <w:rPr>
          <w:rFonts w:asciiTheme="minorHAnsi" w:eastAsiaTheme="minorEastAsia" w:hAnsiTheme="minorHAnsi"/>
          <w:noProof/>
          <w:color w:val="auto"/>
          <w:szCs w:val="22"/>
          <w:lang w:val="ru-RU" w:eastAsia="ja-JP"/>
        </w:rPr>
      </w:pPr>
      <w:hyperlink w:anchor="_Toc61313898" w:history="1">
        <w:r w:rsidR="00DF7CBE" w:rsidRPr="00F727F2">
          <w:rPr>
            <w:rStyle w:val="Hipervnculo"/>
            <w:noProof/>
          </w:rPr>
          <w:t>3</w:t>
        </w:r>
        <w:r w:rsidR="00DF7CBE">
          <w:rPr>
            <w:rFonts w:asciiTheme="minorHAnsi" w:eastAsiaTheme="minorEastAsia" w:hAnsiTheme="minorHAnsi"/>
            <w:noProof/>
            <w:color w:val="auto"/>
            <w:szCs w:val="22"/>
            <w:lang w:val="ru-RU" w:eastAsia="ja-JP"/>
          </w:rPr>
          <w:tab/>
        </w:r>
        <w:r w:rsidR="00DF7CBE" w:rsidRPr="00F727F2">
          <w:rPr>
            <w:rStyle w:val="Hipervnculo"/>
            <w:noProof/>
          </w:rPr>
          <w:t>Technical description</w:t>
        </w:r>
        <w:r w:rsidR="00DF7CBE">
          <w:rPr>
            <w:noProof/>
            <w:webHidden/>
          </w:rPr>
          <w:tab/>
        </w:r>
        <w:r w:rsidR="00DF7CBE">
          <w:rPr>
            <w:noProof/>
            <w:webHidden/>
          </w:rPr>
          <w:fldChar w:fldCharType="begin"/>
        </w:r>
        <w:r w:rsidR="00DF7CBE">
          <w:rPr>
            <w:noProof/>
            <w:webHidden/>
          </w:rPr>
          <w:instrText xml:space="preserve"> PAGEREF _Toc61313898 \h </w:instrText>
        </w:r>
        <w:r w:rsidR="00DF7CBE">
          <w:rPr>
            <w:noProof/>
            <w:webHidden/>
          </w:rPr>
        </w:r>
        <w:r w:rsidR="00DF7CBE">
          <w:rPr>
            <w:noProof/>
            <w:webHidden/>
          </w:rPr>
          <w:fldChar w:fldCharType="separate"/>
        </w:r>
        <w:r w:rsidR="00DF7CBE">
          <w:rPr>
            <w:noProof/>
            <w:webHidden/>
          </w:rPr>
          <w:t>1</w:t>
        </w:r>
        <w:r w:rsidR="00DF7CBE">
          <w:rPr>
            <w:noProof/>
            <w:webHidden/>
          </w:rPr>
          <w:fldChar w:fldCharType="end"/>
        </w:r>
      </w:hyperlink>
    </w:p>
    <w:p w14:paraId="0FC21818" w14:textId="010820EC" w:rsidR="00DF7CBE" w:rsidRDefault="00163140">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899" w:history="1">
        <w:r w:rsidR="00DF7CBE" w:rsidRPr="00F727F2">
          <w:rPr>
            <w:rStyle w:val="Hipervnculo"/>
            <w:noProof/>
          </w:rPr>
          <w:t>3.1</w:t>
        </w:r>
        <w:r w:rsidR="00DF7CBE">
          <w:rPr>
            <w:rFonts w:asciiTheme="minorHAnsi" w:eastAsiaTheme="minorEastAsia" w:hAnsiTheme="minorHAnsi"/>
            <w:noProof/>
            <w:color w:val="auto"/>
            <w:szCs w:val="22"/>
            <w:lang w:val="ru-RU" w:eastAsia="ja-JP"/>
          </w:rPr>
          <w:tab/>
        </w:r>
        <w:r w:rsidR="00DF7CBE" w:rsidRPr="00F727F2">
          <w:rPr>
            <w:rStyle w:val="Hipervnculo"/>
            <w:noProof/>
          </w:rPr>
          <w:t>End-Device</w:t>
        </w:r>
        <w:r w:rsidR="00DF7CBE">
          <w:rPr>
            <w:noProof/>
            <w:webHidden/>
          </w:rPr>
          <w:tab/>
        </w:r>
        <w:r w:rsidR="00DF7CBE">
          <w:rPr>
            <w:noProof/>
            <w:webHidden/>
          </w:rPr>
          <w:fldChar w:fldCharType="begin"/>
        </w:r>
        <w:r w:rsidR="00DF7CBE">
          <w:rPr>
            <w:noProof/>
            <w:webHidden/>
          </w:rPr>
          <w:instrText xml:space="preserve"> PAGEREF _Toc61313899 \h </w:instrText>
        </w:r>
        <w:r w:rsidR="00DF7CBE">
          <w:rPr>
            <w:noProof/>
            <w:webHidden/>
          </w:rPr>
        </w:r>
        <w:r w:rsidR="00DF7CBE">
          <w:rPr>
            <w:noProof/>
            <w:webHidden/>
          </w:rPr>
          <w:fldChar w:fldCharType="separate"/>
        </w:r>
        <w:r w:rsidR="00DF7CBE">
          <w:rPr>
            <w:noProof/>
            <w:webHidden/>
          </w:rPr>
          <w:t>2</w:t>
        </w:r>
        <w:r w:rsidR="00DF7CBE">
          <w:rPr>
            <w:noProof/>
            <w:webHidden/>
          </w:rPr>
          <w:fldChar w:fldCharType="end"/>
        </w:r>
      </w:hyperlink>
    </w:p>
    <w:p w14:paraId="24231C79" w14:textId="1DD800EC" w:rsidR="00DF7CBE" w:rsidRDefault="00163140">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0" w:history="1">
        <w:r w:rsidR="00DF7CBE" w:rsidRPr="00F727F2">
          <w:rPr>
            <w:rStyle w:val="Hipervnculo"/>
            <w:noProof/>
          </w:rPr>
          <w:t>3.2</w:t>
        </w:r>
        <w:r w:rsidR="00DF7CBE">
          <w:rPr>
            <w:rFonts w:asciiTheme="minorHAnsi" w:eastAsiaTheme="minorEastAsia" w:hAnsiTheme="minorHAnsi"/>
            <w:noProof/>
            <w:color w:val="auto"/>
            <w:szCs w:val="22"/>
            <w:lang w:val="ru-RU" w:eastAsia="ja-JP"/>
          </w:rPr>
          <w:tab/>
        </w:r>
        <w:r w:rsidR="00DF7CBE" w:rsidRPr="00F727F2">
          <w:rPr>
            <w:rStyle w:val="Hipervnculo"/>
            <w:noProof/>
          </w:rPr>
          <w:t>Gateway</w:t>
        </w:r>
        <w:r w:rsidR="00DF7CBE">
          <w:rPr>
            <w:noProof/>
            <w:webHidden/>
          </w:rPr>
          <w:tab/>
        </w:r>
        <w:r w:rsidR="00DF7CBE">
          <w:rPr>
            <w:noProof/>
            <w:webHidden/>
          </w:rPr>
          <w:fldChar w:fldCharType="begin"/>
        </w:r>
        <w:r w:rsidR="00DF7CBE">
          <w:rPr>
            <w:noProof/>
            <w:webHidden/>
          </w:rPr>
          <w:instrText xml:space="preserve"> PAGEREF _Toc61313900 \h </w:instrText>
        </w:r>
        <w:r w:rsidR="00DF7CBE">
          <w:rPr>
            <w:noProof/>
            <w:webHidden/>
          </w:rPr>
        </w:r>
        <w:r w:rsidR="00DF7CBE">
          <w:rPr>
            <w:noProof/>
            <w:webHidden/>
          </w:rPr>
          <w:fldChar w:fldCharType="separate"/>
        </w:r>
        <w:r w:rsidR="00DF7CBE">
          <w:rPr>
            <w:noProof/>
            <w:webHidden/>
          </w:rPr>
          <w:t>3</w:t>
        </w:r>
        <w:r w:rsidR="00DF7CBE">
          <w:rPr>
            <w:noProof/>
            <w:webHidden/>
          </w:rPr>
          <w:fldChar w:fldCharType="end"/>
        </w:r>
      </w:hyperlink>
    </w:p>
    <w:p w14:paraId="720819EE" w14:textId="39792641" w:rsidR="00DF7CBE" w:rsidRDefault="00163140">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1" w:history="1">
        <w:r w:rsidR="00DF7CBE" w:rsidRPr="00F727F2">
          <w:rPr>
            <w:rStyle w:val="Hipervnculo"/>
            <w:noProof/>
          </w:rPr>
          <w:t>3.3</w:t>
        </w:r>
        <w:r w:rsidR="00DF7CBE">
          <w:rPr>
            <w:rFonts w:asciiTheme="minorHAnsi" w:eastAsiaTheme="minorEastAsia" w:hAnsiTheme="minorHAnsi"/>
            <w:noProof/>
            <w:color w:val="auto"/>
            <w:szCs w:val="22"/>
            <w:lang w:val="ru-RU" w:eastAsia="ja-JP"/>
          </w:rPr>
          <w:tab/>
        </w:r>
        <w:r w:rsidR="00DF7CBE" w:rsidRPr="00F727F2">
          <w:rPr>
            <w:rStyle w:val="Hipervnculo"/>
            <w:noProof/>
          </w:rPr>
          <w:t>Network Server</w:t>
        </w:r>
        <w:r w:rsidR="00DF7CBE">
          <w:rPr>
            <w:noProof/>
            <w:webHidden/>
          </w:rPr>
          <w:tab/>
        </w:r>
        <w:r w:rsidR="00DF7CBE">
          <w:rPr>
            <w:noProof/>
            <w:webHidden/>
          </w:rPr>
          <w:fldChar w:fldCharType="begin"/>
        </w:r>
        <w:r w:rsidR="00DF7CBE">
          <w:rPr>
            <w:noProof/>
            <w:webHidden/>
          </w:rPr>
          <w:instrText xml:space="preserve"> PAGEREF _Toc61313901 \h </w:instrText>
        </w:r>
        <w:r w:rsidR="00DF7CBE">
          <w:rPr>
            <w:noProof/>
            <w:webHidden/>
          </w:rPr>
        </w:r>
        <w:r w:rsidR="00DF7CBE">
          <w:rPr>
            <w:noProof/>
            <w:webHidden/>
          </w:rPr>
          <w:fldChar w:fldCharType="separate"/>
        </w:r>
        <w:r w:rsidR="00DF7CBE">
          <w:rPr>
            <w:noProof/>
            <w:webHidden/>
          </w:rPr>
          <w:t>3</w:t>
        </w:r>
        <w:r w:rsidR="00DF7CBE">
          <w:rPr>
            <w:noProof/>
            <w:webHidden/>
          </w:rPr>
          <w:fldChar w:fldCharType="end"/>
        </w:r>
      </w:hyperlink>
    </w:p>
    <w:p w14:paraId="3BD7C6B5" w14:textId="3A95C128" w:rsidR="00DF7CBE" w:rsidRDefault="00163140">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2" w:history="1">
        <w:r w:rsidR="00DF7CBE" w:rsidRPr="00F727F2">
          <w:rPr>
            <w:rStyle w:val="Hipervnculo"/>
            <w:noProof/>
          </w:rPr>
          <w:t>3.4</w:t>
        </w:r>
        <w:r w:rsidR="00DF7CBE">
          <w:rPr>
            <w:rFonts w:asciiTheme="minorHAnsi" w:eastAsiaTheme="minorEastAsia" w:hAnsiTheme="minorHAnsi"/>
            <w:noProof/>
            <w:color w:val="auto"/>
            <w:szCs w:val="22"/>
            <w:lang w:val="ru-RU" w:eastAsia="ja-JP"/>
          </w:rPr>
          <w:tab/>
        </w:r>
        <w:r w:rsidR="00DF7CBE" w:rsidRPr="00F727F2">
          <w:rPr>
            <w:rStyle w:val="Hipervnculo"/>
            <w:noProof/>
          </w:rPr>
          <w:t>IoT Controller</w:t>
        </w:r>
        <w:r w:rsidR="00DF7CBE">
          <w:rPr>
            <w:noProof/>
            <w:webHidden/>
          </w:rPr>
          <w:tab/>
        </w:r>
        <w:r w:rsidR="00DF7CBE">
          <w:rPr>
            <w:noProof/>
            <w:webHidden/>
          </w:rPr>
          <w:fldChar w:fldCharType="begin"/>
        </w:r>
        <w:r w:rsidR="00DF7CBE">
          <w:rPr>
            <w:noProof/>
            <w:webHidden/>
          </w:rPr>
          <w:instrText xml:space="preserve"> PAGEREF _Toc61313902 \h </w:instrText>
        </w:r>
        <w:r w:rsidR="00DF7CBE">
          <w:rPr>
            <w:noProof/>
            <w:webHidden/>
          </w:rPr>
        </w:r>
        <w:r w:rsidR="00DF7CBE">
          <w:rPr>
            <w:noProof/>
            <w:webHidden/>
          </w:rPr>
          <w:fldChar w:fldCharType="separate"/>
        </w:r>
        <w:r w:rsidR="00DF7CBE">
          <w:rPr>
            <w:noProof/>
            <w:webHidden/>
          </w:rPr>
          <w:t>5</w:t>
        </w:r>
        <w:r w:rsidR="00DF7CBE">
          <w:rPr>
            <w:noProof/>
            <w:webHidden/>
          </w:rPr>
          <w:fldChar w:fldCharType="end"/>
        </w:r>
      </w:hyperlink>
    </w:p>
    <w:p w14:paraId="5FEEE259" w14:textId="5550E13F" w:rsidR="00DF7CBE" w:rsidRDefault="00163140">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3" w:history="1">
        <w:r w:rsidR="00DF7CBE" w:rsidRPr="00F727F2">
          <w:rPr>
            <w:rStyle w:val="Hipervnculo"/>
            <w:noProof/>
          </w:rPr>
          <w:t>3.5</w:t>
        </w:r>
        <w:r w:rsidR="00DF7CBE">
          <w:rPr>
            <w:rFonts w:asciiTheme="minorHAnsi" w:eastAsiaTheme="minorEastAsia" w:hAnsiTheme="minorHAnsi"/>
            <w:noProof/>
            <w:color w:val="auto"/>
            <w:szCs w:val="22"/>
            <w:lang w:val="ru-RU" w:eastAsia="ja-JP"/>
          </w:rPr>
          <w:tab/>
        </w:r>
        <w:r w:rsidR="00DF7CBE" w:rsidRPr="00F727F2">
          <w:rPr>
            <w:rStyle w:val="Hipervnculo"/>
            <w:noProof/>
          </w:rPr>
          <w:t>Authentication Server</w:t>
        </w:r>
        <w:r w:rsidR="00DF7CBE">
          <w:rPr>
            <w:noProof/>
            <w:webHidden/>
          </w:rPr>
          <w:tab/>
        </w:r>
        <w:r w:rsidR="00DF7CBE">
          <w:rPr>
            <w:noProof/>
            <w:webHidden/>
          </w:rPr>
          <w:fldChar w:fldCharType="begin"/>
        </w:r>
        <w:r w:rsidR="00DF7CBE">
          <w:rPr>
            <w:noProof/>
            <w:webHidden/>
          </w:rPr>
          <w:instrText xml:space="preserve"> PAGEREF _Toc61313903 \h </w:instrText>
        </w:r>
        <w:r w:rsidR="00DF7CBE">
          <w:rPr>
            <w:noProof/>
            <w:webHidden/>
          </w:rPr>
        </w:r>
        <w:r w:rsidR="00DF7CBE">
          <w:rPr>
            <w:noProof/>
            <w:webHidden/>
          </w:rPr>
          <w:fldChar w:fldCharType="separate"/>
        </w:r>
        <w:r w:rsidR="00DF7CBE">
          <w:rPr>
            <w:noProof/>
            <w:webHidden/>
          </w:rPr>
          <w:t>5</w:t>
        </w:r>
        <w:r w:rsidR="00DF7CBE">
          <w:rPr>
            <w:noProof/>
            <w:webHidden/>
          </w:rPr>
          <w:fldChar w:fldCharType="end"/>
        </w:r>
      </w:hyperlink>
    </w:p>
    <w:p w14:paraId="6A6E4CF1" w14:textId="77C0EA31" w:rsidR="00DF7CBE" w:rsidRDefault="00163140">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4" w:history="1">
        <w:r w:rsidR="00DF7CBE" w:rsidRPr="00F727F2">
          <w:rPr>
            <w:rStyle w:val="Hipervnculo"/>
            <w:noProof/>
          </w:rPr>
          <w:t>3.6</w:t>
        </w:r>
        <w:r w:rsidR="00DF7CBE">
          <w:rPr>
            <w:rFonts w:asciiTheme="minorHAnsi" w:eastAsiaTheme="minorEastAsia" w:hAnsiTheme="minorHAnsi"/>
            <w:noProof/>
            <w:color w:val="auto"/>
            <w:szCs w:val="22"/>
            <w:lang w:val="ru-RU" w:eastAsia="ja-JP"/>
          </w:rPr>
          <w:tab/>
        </w:r>
        <w:r w:rsidR="00DF7CBE" w:rsidRPr="00F727F2">
          <w:rPr>
            <w:rStyle w:val="Hipervnculo"/>
            <w:noProof/>
          </w:rPr>
          <w:t>IoT Agent</w:t>
        </w:r>
        <w:r w:rsidR="00DF7CBE">
          <w:rPr>
            <w:noProof/>
            <w:webHidden/>
          </w:rPr>
          <w:tab/>
        </w:r>
        <w:r w:rsidR="00DF7CBE">
          <w:rPr>
            <w:noProof/>
            <w:webHidden/>
          </w:rPr>
          <w:fldChar w:fldCharType="begin"/>
        </w:r>
        <w:r w:rsidR="00DF7CBE">
          <w:rPr>
            <w:noProof/>
            <w:webHidden/>
          </w:rPr>
          <w:instrText xml:space="preserve"> PAGEREF _Toc61313904 \h </w:instrText>
        </w:r>
        <w:r w:rsidR="00DF7CBE">
          <w:rPr>
            <w:noProof/>
            <w:webHidden/>
          </w:rPr>
        </w:r>
        <w:r w:rsidR="00DF7CBE">
          <w:rPr>
            <w:noProof/>
            <w:webHidden/>
          </w:rPr>
          <w:fldChar w:fldCharType="separate"/>
        </w:r>
        <w:r w:rsidR="00DF7CBE">
          <w:rPr>
            <w:noProof/>
            <w:webHidden/>
          </w:rPr>
          <w:t>6</w:t>
        </w:r>
        <w:r w:rsidR="00DF7CBE">
          <w:rPr>
            <w:noProof/>
            <w:webHidden/>
          </w:rPr>
          <w:fldChar w:fldCharType="end"/>
        </w:r>
      </w:hyperlink>
    </w:p>
    <w:p w14:paraId="248AA6E0" w14:textId="65F157E6" w:rsidR="00DF7CBE" w:rsidRDefault="00163140">
      <w:pPr>
        <w:pStyle w:val="TDC2"/>
        <w:tabs>
          <w:tab w:val="left" w:pos="880"/>
          <w:tab w:val="right" w:leader="dot" w:pos="9010"/>
        </w:tabs>
        <w:rPr>
          <w:rFonts w:asciiTheme="minorHAnsi" w:eastAsiaTheme="minorEastAsia" w:hAnsiTheme="minorHAnsi"/>
          <w:noProof/>
          <w:color w:val="auto"/>
          <w:szCs w:val="22"/>
          <w:lang w:val="ru-RU" w:eastAsia="ja-JP"/>
        </w:rPr>
      </w:pPr>
      <w:hyperlink w:anchor="_Toc61313905" w:history="1">
        <w:r w:rsidR="00DF7CBE" w:rsidRPr="00F727F2">
          <w:rPr>
            <w:rStyle w:val="Hipervnculo"/>
            <w:noProof/>
          </w:rPr>
          <w:t>3.7</w:t>
        </w:r>
        <w:r w:rsidR="00DF7CBE">
          <w:rPr>
            <w:rFonts w:asciiTheme="minorHAnsi" w:eastAsiaTheme="minorEastAsia" w:hAnsiTheme="minorHAnsi"/>
            <w:noProof/>
            <w:color w:val="auto"/>
            <w:szCs w:val="22"/>
            <w:lang w:val="ru-RU" w:eastAsia="ja-JP"/>
          </w:rPr>
          <w:tab/>
        </w:r>
        <w:r w:rsidR="00DF7CBE" w:rsidRPr="00F727F2">
          <w:rPr>
            <w:rStyle w:val="Hipervnculo"/>
            <w:noProof/>
          </w:rPr>
          <w:t>asvin Platform</w:t>
        </w:r>
        <w:r w:rsidR="00DF7CBE">
          <w:rPr>
            <w:noProof/>
            <w:webHidden/>
          </w:rPr>
          <w:tab/>
        </w:r>
        <w:r w:rsidR="00DF7CBE">
          <w:rPr>
            <w:noProof/>
            <w:webHidden/>
          </w:rPr>
          <w:fldChar w:fldCharType="begin"/>
        </w:r>
        <w:r w:rsidR="00DF7CBE">
          <w:rPr>
            <w:noProof/>
            <w:webHidden/>
          </w:rPr>
          <w:instrText xml:space="preserve"> PAGEREF _Toc61313905 \h </w:instrText>
        </w:r>
        <w:r w:rsidR="00DF7CBE">
          <w:rPr>
            <w:noProof/>
            <w:webHidden/>
          </w:rPr>
        </w:r>
        <w:r w:rsidR="00DF7CBE">
          <w:rPr>
            <w:noProof/>
            <w:webHidden/>
          </w:rPr>
          <w:fldChar w:fldCharType="separate"/>
        </w:r>
        <w:r w:rsidR="00DF7CBE">
          <w:rPr>
            <w:noProof/>
            <w:webHidden/>
          </w:rPr>
          <w:t>6</w:t>
        </w:r>
        <w:r w:rsidR="00DF7CBE">
          <w:rPr>
            <w:noProof/>
            <w:webHidden/>
          </w:rPr>
          <w:fldChar w:fldCharType="end"/>
        </w:r>
      </w:hyperlink>
    </w:p>
    <w:p w14:paraId="7630935F" w14:textId="19CD932D" w:rsidR="00DF7CBE" w:rsidRDefault="00163140">
      <w:pPr>
        <w:pStyle w:val="TDC3"/>
        <w:tabs>
          <w:tab w:val="right" w:leader="dot" w:pos="9010"/>
        </w:tabs>
        <w:rPr>
          <w:rFonts w:asciiTheme="minorHAnsi" w:eastAsiaTheme="minorEastAsia" w:hAnsiTheme="minorHAnsi"/>
          <w:noProof/>
          <w:color w:val="auto"/>
          <w:szCs w:val="22"/>
          <w:lang w:val="ru-RU" w:eastAsia="ja-JP"/>
        </w:rPr>
      </w:pPr>
      <w:hyperlink w:anchor="_Toc61313906" w:history="1">
        <w:r w:rsidR="00DF7CBE" w:rsidRPr="00F727F2">
          <w:rPr>
            <w:rStyle w:val="Hipervnculo"/>
            <w:noProof/>
          </w:rPr>
          <w:t>IPFS</w:t>
        </w:r>
        <w:r w:rsidR="00DF7CBE">
          <w:rPr>
            <w:noProof/>
            <w:webHidden/>
          </w:rPr>
          <w:tab/>
        </w:r>
        <w:r w:rsidR="00DF7CBE">
          <w:rPr>
            <w:noProof/>
            <w:webHidden/>
          </w:rPr>
          <w:fldChar w:fldCharType="begin"/>
        </w:r>
        <w:r w:rsidR="00DF7CBE">
          <w:rPr>
            <w:noProof/>
            <w:webHidden/>
          </w:rPr>
          <w:instrText xml:space="preserve"> PAGEREF _Toc61313906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14:paraId="4092A5F6" w14:textId="3F96035D" w:rsidR="00DF7CBE" w:rsidRDefault="00163140">
      <w:pPr>
        <w:pStyle w:val="TDC3"/>
        <w:tabs>
          <w:tab w:val="right" w:leader="dot" w:pos="9010"/>
        </w:tabs>
        <w:rPr>
          <w:rFonts w:asciiTheme="minorHAnsi" w:eastAsiaTheme="minorEastAsia" w:hAnsiTheme="minorHAnsi"/>
          <w:noProof/>
          <w:color w:val="auto"/>
          <w:szCs w:val="22"/>
          <w:lang w:val="ru-RU" w:eastAsia="ja-JP"/>
        </w:rPr>
      </w:pPr>
      <w:hyperlink w:anchor="_Toc61313907" w:history="1">
        <w:r w:rsidR="00DF7CBE" w:rsidRPr="00F727F2">
          <w:rPr>
            <w:rStyle w:val="Hipervnculo"/>
            <w:noProof/>
          </w:rPr>
          <w:t>Blockchain</w:t>
        </w:r>
        <w:r w:rsidR="00DF7CBE">
          <w:rPr>
            <w:noProof/>
            <w:webHidden/>
          </w:rPr>
          <w:tab/>
        </w:r>
        <w:r w:rsidR="00DF7CBE">
          <w:rPr>
            <w:noProof/>
            <w:webHidden/>
          </w:rPr>
          <w:fldChar w:fldCharType="begin"/>
        </w:r>
        <w:r w:rsidR="00DF7CBE">
          <w:rPr>
            <w:noProof/>
            <w:webHidden/>
          </w:rPr>
          <w:instrText xml:space="preserve"> PAGEREF _Toc61313907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14:paraId="54F5B159" w14:textId="3D70392B" w:rsidR="00DF7CBE" w:rsidRDefault="00163140">
      <w:pPr>
        <w:pStyle w:val="TDC3"/>
        <w:tabs>
          <w:tab w:val="right" w:leader="dot" w:pos="9010"/>
        </w:tabs>
        <w:rPr>
          <w:rFonts w:asciiTheme="minorHAnsi" w:eastAsiaTheme="minorEastAsia" w:hAnsiTheme="minorHAnsi"/>
          <w:noProof/>
          <w:color w:val="auto"/>
          <w:szCs w:val="22"/>
          <w:lang w:val="ru-RU" w:eastAsia="ja-JP"/>
        </w:rPr>
      </w:pPr>
      <w:hyperlink w:anchor="_Toc61313908" w:history="1">
        <w:r w:rsidR="00DF7CBE" w:rsidRPr="00F727F2">
          <w:rPr>
            <w:rStyle w:val="Hipervnculo"/>
            <w:noProof/>
          </w:rPr>
          <w:t>Customer Platform</w:t>
        </w:r>
        <w:r w:rsidR="00DF7CBE">
          <w:rPr>
            <w:noProof/>
            <w:webHidden/>
          </w:rPr>
          <w:tab/>
        </w:r>
        <w:r w:rsidR="00DF7CBE">
          <w:rPr>
            <w:noProof/>
            <w:webHidden/>
          </w:rPr>
          <w:fldChar w:fldCharType="begin"/>
        </w:r>
        <w:r w:rsidR="00DF7CBE">
          <w:rPr>
            <w:noProof/>
            <w:webHidden/>
          </w:rPr>
          <w:instrText xml:space="preserve"> PAGEREF _Toc61313908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14:paraId="70A17B25" w14:textId="09705E70" w:rsidR="00DF7CBE" w:rsidRDefault="00163140">
      <w:pPr>
        <w:pStyle w:val="TDC3"/>
        <w:tabs>
          <w:tab w:val="right" w:leader="dot" w:pos="9010"/>
        </w:tabs>
        <w:rPr>
          <w:rFonts w:asciiTheme="minorHAnsi" w:eastAsiaTheme="minorEastAsia" w:hAnsiTheme="minorHAnsi"/>
          <w:noProof/>
          <w:color w:val="auto"/>
          <w:szCs w:val="22"/>
          <w:lang w:val="ru-RU" w:eastAsia="ja-JP"/>
        </w:rPr>
      </w:pPr>
      <w:hyperlink w:anchor="_Toc61313909" w:history="1">
        <w:r w:rsidR="00DF7CBE" w:rsidRPr="00F727F2">
          <w:rPr>
            <w:rStyle w:val="Hipervnculo"/>
            <w:noProof/>
          </w:rPr>
          <w:t>Version Controller</w:t>
        </w:r>
        <w:r w:rsidR="00DF7CBE">
          <w:rPr>
            <w:noProof/>
            <w:webHidden/>
          </w:rPr>
          <w:tab/>
        </w:r>
        <w:r w:rsidR="00DF7CBE">
          <w:rPr>
            <w:noProof/>
            <w:webHidden/>
          </w:rPr>
          <w:fldChar w:fldCharType="begin"/>
        </w:r>
        <w:r w:rsidR="00DF7CBE">
          <w:rPr>
            <w:noProof/>
            <w:webHidden/>
          </w:rPr>
          <w:instrText xml:space="preserve"> PAGEREF _Toc61313909 \h </w:instrText>
        </w:r>
        <w:r w:rsidR="00DF7CBE">
          <w:rPr>
            <w:noProof/>
            <w:webHidden/>
          </w:rPr>
        </w:r>
        <w:r w:rsidR="00DF7CBE">
          <w:rPr>
            <w:noProof/>
            <w:webHidden/>
          </w:rPr>
          <w:fldChar w:fldCharType="separate"/>
        </w:r>
        <w:r w:rsidR="00DF7CBE">
          <w:rPr>
            <w:noProof/>
            <w:webHidden/>
          </w:rPr>
          <w:t>7</w:t>
        </w:r>
        <w:r w:rsidR="00DF7CBE">
          <w:rPr>
            <w:noProof/>
            <w:webHidden/>
          </w:rPr>
          <w:fldChar w:fldCharType="end"/>
        </w:r>
      </w:hyperlink>
    </w:p>
    <w:p w14:paraId="7DFE3625" w14:textId="771D42FE" w:rsidR="00DF7CBE" w:rsidRDefault="00163140">
      <w:pPr>
        <w:pStyle w:val="TDC1"/>
        <w:tabs>
          <w:tab w:val="left" w:pos="440"/>
          <w:tab w:val="right" w:leader="dot" w:pos="9010"/>
        </w:tabs>
        <w:rPr>
          <w:rFonts w:asciiTheme="minorHAnsi" w:eastAsiaTheme="minorEastAsia" w:hAnsiTheme="minorHAnsi"/>
          <w:noProof/>
          <w:color w:val="auto"/>
          <w:szCs w:val="22"/>
          <w:lang w:val="ru-RU" w:eastAsia="ja-JP"/>
        </w:rPr>
      </w:pPr>
      <w:hyperlink w:anchor="_Toc61313910" w:history="1">
        <w:r w:rsidR="00DF7CBE" w:rsidRPr="00F727F2">
          <w:rPr>
            <w:rStyle w:val="Hipervnculo"/>
            <w:noProof/>
          </w:rPr>
          <w:t>4</w:t>
        </w:r>
        <w:r w:rsidR="00DF7CBE">
          <w:rPr>
            <w:rFonts w:asciiTheme="minorHAnsi" w:eastAsiaTheme="minorEastAsia" w:hAnsiTheme="minorHAnsi"/>
            <w:noProof/>
            <w:color w:val="auto"/>
            <w:szCs w:val="22"/>
            <w:lang w:val="ru-RU" w:eastAsia="ja-JP"/>
          </w:rPr>
          <w:tab/>
        </w:r>
        <w:r w:rsidR="00DF7CBE" w:rsidRPr="00F727F2">
          <w:rPr>
            <w:rStyle w:val="Hipervnculo"/>
            <w:noProof/>
          </w:rPr>
          <w:t>Conclusions and next steps</w:t>
        </w:r>
        <w:r w:rsidR="00DF7CBE">
          <w:rPr>
            <w:noProof/>
            <w:webHidden/>
          </w:rPr>
          <w:tab/>
        </w:r>
        <w:r w:rsidR="00DF7CBE">
          <w:rPr>
            <w:noProof/>
            <w:webHidden/>
          </w:rPr>
          <w:fldChar w:fldCharType="begin"/>
        </w:r>
        <w:r w:rsidR="00DF7CBE">
          <w:rPr>
            <w:noProof/>
            <w:webHidden/>
          </w:rPr>
          <w:instrText xml:space="preserve"> PAGEREF _Toc61313910 \h </w:instrText>
        </w:r>
        <w:r w:rsidR="00DF7CBE">
          <w:rPr>
            <w:noProof/>
            <w:webHidden/>
          </w:rPr>
        </w:r>
        <w:r w:rsidR="00DF7CBE">
          <w:rPr>
            <w:noProof/>
            <w:webHidden/>
          </w:rPr>
          <w:fldChar w:fldCharType="separate"/>
        </w:r>
        <w:r w:rsidR="00DF7CBE">
          <w:rPr>
            <w:noProof/>
            <w:webHidden/>
          </w:rPr>
          <w:t>8</w:t>
        </w:r>
        <w:r w:rsidR="00DF7CBE">
          <w:rPr>
            <w:noProof/>
            <w:webHidden/>
          </w:rPr>
          <w:fldChar w:fldCharType="end"/>
        </w:r>
      </w:hyperlink>
    </w:p>
    <w:p w14:paraId="1C702573" w14:textId="133BA377" w:rsidR="00DF7CBE" w:rsidRDefault="00163140">
      <w:pPr>
        <w:pStyle w:val="TDC1"/>
        <w:tabs>
          <w:tab w:val="right" w:leader="dot" w:pos="9010"/>
        </w:tabs>
        <w:rPr>
          <w:rFonts w:asciiTheme="minorHAnsi" w:eastAsiaTheme="minorEastAsia" w:hAnsiTheme="minorHAnsi"/>
          <w:noProof/>
          <w:color w:val="auto"/>
          <w:szCs w:val="22"/>
          <w:lang w:val="ru-RU" w:eastAsia="ja-JP"/>
        </w:rPr>
      </w:pPr>
      <w:hyperlink w:anchor="_Toc61313911" w:history="1">
        <w:r w:rsidR="00DF7CBE" w:rsidRPr="00F727F2">
          <w:rPr>
            <w:rStyle w:val="Hipervnculo"/>
            <w:noProof/>
          </w:rPr>
          <w:t>Appendix</w:t>
        </w:r>
        <w:r w:rsidR="00DF7CBE">
          <w:rPr>
            <w:noProof/>
            <w:webHidden/>
          </w:rPr>
          <w:tab/>
        </w:r>
        <w:r w:rsidR="00DF7CBE">
          <w:rPr>
            <w:noProof/>
            <w:webHidden/>
          </w:rPr>
          <w:fldChar w:fldCharType="begin"/>
        </w:r>
        <w:r w:rsidR="00DF7CBE">
          <w:rPr>
            <w:noProof/>
            <w:webHidden/>
          </w:rPr>
          <w:instrText xml:space="preserve"> PAGEREF _Toc61313911 \h </w:instrText>
        </w:r>
        <w:r w:rsidR="00DF7CBE">
          <w:rPr>
            <w:noProof/>
            <w:webHidden/>
          </w:rPr>
        </w:r>
        <w:r w:rsidR="00DF7CBE">
          <w:rPr>
            <w:noProof/>
            <w:webHidden/>
          </w:rPr>
          <w:fldChar w:fldCharType="separate"/>
        </w:r>
        <w:r w:rsidR="00DF7CBE">
          <w:rPr>
            <w:noProof/>
            <w:webHidden/>
          </w:rPr>
          <w:t>9</w:t>
        </w:r>
        <w:r w:rsidR="00DF7CBE">
          <w:rPr>
            <w:noProof/>
            <w:webHidden/>
          </w:rPr>
          <w:fldChar w:fldCharType="end"/>
        </w:r>
      </w:hyperlink>
    </w:p>
    <w:p w14:paraId="155977EF" w14:textId="5F4E433F" w:rsidR="00DF7CBE" w:rsidRDefault="00163140">
      <w:pPr>
        <w:pStyle w:val="TDC1"/>
        <w:tabs>
          <w:tab w:val="right" w:leader="dot" w:pos="9010"/>
        </w:tabs>
        <w:rPr>
          <w:rFonts w:asciiTheme="minorHAnsi" w:eastAsiaTheme="minorEastAsia" w:hAnsiTheme="minorHAnsi"/>
          <w:noProof/>
          <w:color w:val="auto"/>
          <w:szCs w:val="22"/>
          <w:lang w:val="ru-RU" w:eastAsia="ja-JP"/>
        </w:rPr>
      </w:pPr>
      <w:hyperlink w:anchor="_Toc61313912" w:history="1">
        <w:r w:rsidR="00DF7CBE" w:rsidRPr="00F727F2">
          <w:rPr>
            <w:rStyle w:val="Hipervnculo"/>
            <w:noProof/>
          </w:rPr>
          <w:t>Acronyms</w:t>
        </w:r>
        <w:r w:rsidR="00DF7CBE">
          <w:rPr>
            <w:noProof/>
            <w:webHidden/>
          </w:rPr>
          <w:tab/>
        </w:r>
        <w:r w:rsidR="00DF7CBE">
          <w:rPr>
            <w:noProof/>
            <w:webHidden/>
          </w:rPr>
          <w:fldChar w:fldCharType="begin"/>
        </w:r>
        <w:r w:rsidR="00DF7CBE">
          <w:rPr>
            <w:noProof/>
            <w:webHidden/>
          </w:rPr>
          <w:instrText xml:space="preserve"> PAGEREF _Toc61313912 \h </w:instrText>
        </w:r>
        <w:r w:rsidR="00DF7CBE">
          <w:rPr>
            <w:noProof/>
            <w:webHidden/>
          </w:rPr>
        </w:r>
        <w:r w:rsidR="00DF7CBE">
          <w:rPr>
            <w:noProof/>
            <w:webHidden/>
          </w:rPr>
          <w:fldChar w:fldCharType="separate"/>
        </w:r>
        <w:r w:rsidR="00DF7CBE">
          <w:rPr>
            <w:noProof/>
            <w:webHidden/>
          </w:rPr>
          <w:t>9</w:t>
        </w:r>
        <w:r w:rsidR="00DF7CBE">
          <w:rPr>
            <w:noProof/>
            <w:webHidden/>
          </w:rPr>
          <w:fldChar w:fldCharType="end"/>
        </w:r>
      </w:hyperlink>
    </w:p>
    <w:p w14:paraId="643E37D1" w14:textId="245AC66C" w:rsidR="001C7E99" w:rsidRPr="00A14A98" w:rsidRDefault="001C7E99" w:rsidP="00F76410">
      <w:r>
        <w:fldChar w:fldCharType="end"/>
      </w:r>
    </w:p>
    <w:p w14:paraId="5D251283" w14:textId="77777777" w:rsidR="001C7E99" w:rsidRDefault="001C7E99" w:rsidP="001C7E99"/>
    <w:p w14:paraId="72440DD1" w14:textId="77777777" w:rsidR="001C7E99" w:rsidRDefault="001C7E99" w:rsidP="001C7E99">
      <w:pPr>
        <w:sectPr w:rsidR="001C7E99" w:rsidSect="00084E1D">
          <w:headerReference w:type="default" r:id="rId10"/>
          <w:footerReference w:type="even" r:id="rId11"/>
          <w:footerReference w:type="default" r:id="rId12"/>
          <w:pgSz w:w="11900" w:h="16840"/>
          <w:pgMar w:top="1440" w:right="1440" w:bottom="1440" w:left="1440" w:header="708" w:footer="708" w:gutter="0"/>
          <w:cols w:space="708"/>
          <w:docGrid w:linePitch="360"/>
        </w:sectPr>
      </w:pPr>
    </w:p>
    <w:p w14:paraId="5CAE7CA9" w14:textId="5EC90851" w:rsidR="00247745" w:rsidRDefault="00247745" w:rsidP="00247745">
      <w:bookmarkStart w:id="4" w:name="_Toc508189530"/>
      <w:bookmarkStart w:id="5" w:name="_Toc508192401"/>
      <w:bookmarkStart w:id="6" w:name="_Toc535313307"/>
      <w:bookmarkStart w:id="7" w:name="_Toc535313405"/>
      <w:bookmarkStart w:id="8" w:name="_Toc535314313"/>
      <w:bookmarkStart w:id="9" w:name="_Toc535314366"/>
      <w:r>
        <w:lastRenderedPageBreak/>
        <w:t xml:space="preserve">Nb: The deliverable structure below is only provided for guidance and you may adapt in a free form manner the structure to fit your needs. </w:t>
      </w:r>
    </w:p>
    <w:p w14:paraId="0375E838" w14:textId="0267A195" w:rsidR="001C7E99" w:rsidRPr="00801E26" w:rsidRDefault="47003884" w:rsidP="001C7E99">
      <w:pPr>
        <w:pStyle w:val="Ttulo1"/>
        <w:numPr>
          <w:ilvl w:val="0"/>
          <w:numId w:val="4"/>
        </w:numPr>
        <w:pBdr>
          <w:bottom w:val="none" w:sz="0" w:space="0" w:color="auto"/>
        </w:pBdr>
        <w:ind w:left="432"/>
        <w:jc w:val="left"/>
      </w:pPr>
      <w:bookmarkStart w:id="10" w:name="_Toc61313896"/>
      <w:r>
        <w:t>Introduction</w:t>
      </w:r>
      <w:bookmarkEnd w:id="4"/>
      <w:bookmarkEnd w:id="5"/>
      <w:bookmarkEnd w:id="6"/>
      <w:bookmarkEnd w:id="7"/>
      <w:bookmarkEnd w:id="8"/>
      <w:bookmarkEnd w:id="9"/>
      <w:bookmarkEnd w:id="10"/>
    </w:p>
    <w:p w14:paraId="7A12AA35" w14:textId="3E2DA8FB" w:rsidR="00226044" w:rsidRDefault="53FA80F4" w:rsidP="00790399">
      <w:r>
        <w:t>The deliverable</w:t>
      </w:r>
      <w:r w:rsidRPr="53FA80F4">
        <w:rPr>
          <w:b/>
          <w:bCs/>
        </w:rPr>
        <w:t xml:space="preserve"> D.1 </w:t>
      </w:r>
      <w:proofErr w:type="spellStart"/>
      <w:r w:rsidRPr="53FA80F4">
        <w:rPr>
          <w:b/>
          <w:bCs/>
        </w:rPr>
        <w:t>IoTtrust</w:t>
      </w:r>
      <w:proofErr w:type="spellEnd"/>
      <w:r w:rsidRPr="53FA80F4">
        <w:rPr>
          <w:b/>
          <w:bCs/>
        </w:rPr>
        <w:t xml:space="preserve"> Architecture Design</w:t>
      </w:r>
      <w:r>
        <w:t xml:space="preserve"> fulfils the objective </w:t>
      </w:r>
      <w:r w:rsidRPr="53FA80F4">
        <w:rPr>
          <w:b/>
          <w:bCs/>
        </w:rPr>
        <w:t>O1</w:t>
      </w:r>
      <w:r>
        <w:t xml:space="preserve"> which aims to design a </w:t>
      </w:r>
      <w:proofErr w:type="gramStart"/>
      <w:r>
        <w:t>human-centric</w:t>
      </w:r>
      <w:proofErr w:type="gramEnd"/>
      <w:r>
        <w:t xml:space="preserve"> and open </w:t>
      </w:r>
      <w:proofErr w:type="spellStart"/>
      <w:r>
        <w:t>IoTrust</w:t>
      </w:r>
      <w:proofErr w:type="spellEnd"/>
      <w:r>
        <w:t xml:space="preserve"> solution to increase the use trust and application of secure IoT networks in worldwide sectors like Smart Cities, Industry 4.0 etc. The deliverable D.1 is the output of the task </w:t>
      </w:r>
      <w:r w:rsidRPr="53FA80F4">
        <w:rPr>
          <w:b/>
          <w:bCs/>
        </w:rPr>
        <w:t xml:space="preserve">T.1 </w:t>
      </w:r>
      <w:proofErr w:type="spellStart"/>
      <w:r w:rsidRPr="53FA80F4">
        <w:rPr>
          <w:b/>
          <w:bCs/>
        </w:rPr>
        <w:t>IoTrust</w:t>
      </w:r>
      <w:proofErr w:type="spellEnd"/>
      <w:r w:rsidRPr="53FA80F4">
        <w:rPr>
          <w:b/>
          <w:bCs/>
        </w:rPr>
        <w:t xml:space="preserve"> Architecture Design</w:t>
      </w:r>
      <w:r>
        <w:t xml:space="preserve">. The task T.1 was completed in the duration of month M1 to M6. The DW was the leader of the task. The milestone </w:t>
      </w:r>
      <w:r w:rsidRPr="53FA80F4">
        <w:rPr>
          <w:b/>
          <w:bCs/>
        </w:rPr>
        <w:t xml:space="preserve">MS2 Enhanced final version of </w:t>
      </w:r>
      <w:proofErr w:type="spellStart"/>
      <w:r w:rsidRPr="53FA80F4">
        <w:rPr>
          <w:b/>
          <w:bCs/>
        </w:rPr>
        <w:t>IoTrust</w:t>
      </w:r>
      <w:proofErr w:type="spellEnd"/>
      <w:r w:rsidRPr="53FA80F4">
        <w:rPr>
          <w:b/>
          <w:bCs/>
        </w:rPr>
        <w:t xml:space="preserve"> architecture</w:t>
      </w:r>
      <w:r>
        <w:t xml:space="preserve"> was achieved by deliverable D.1. The milestone MS2 is the advanced version of the MS1.</w:t>
      </w:r>
    </w:p>
    <w:p w14:paraId="38D76623" w14:textId="3A7631DE" w:rsidR="005E14EF" w:rsidRDefault="47003884" w:rsidP="001C7E99">
      <w:pPr>
        <w:pStyle w:val="Ttulo1"/>
        <w:numPr>
          <w:ilvl w:val="0"/>
          <w:numId w:val="4"/>
        </w:numPr>
        <w:pBdr>
          <w:bottom w:val="none" w:sz="0" w:space="0" w:color="auto"/>
        </w:pBdr>
        <w:ind w:left="432"/>
        <w:jc w:val="left"/>
      </w:pPr>
      <w:bookmarkStart w:id="11" w:name="_Toc61313897"/>
      <w:bookmarkStart w:id="12" w:name="_Toc475954758"/>
      <w:bookmarkStart w:id="13" w:name="_Toc475965869"/>
      <w:bookmarkStart w:id="14" w:name="_Toc508189533"/>
      <w:bookmarkStart w:id="15" w:name="_Toc508192404"/>
      <w:bookmarkStart w:id="16" w:name="_Toc535313310"/>
      <w:bookmarkStart w:id="17" w:name="_Toc535313408"/>
      <w:bookmarkStart w:id="18" w:name="_Toc535314316"/>
      <w:bookmarkStart w:id="19" w:name="_Toc535314369"/>
      <w:r>
        <w:t>Activities carried out to complete the deliverable</w:t>
      </w:r>
      <w:bookmarkEnd w:id="11"/>
      <w:r>
        <w:t xml:space="preserve"> </w:t>
      </w:r>
    </w:p>
    <w:p w14:paraId="6E2B928D" w14:textId="668EDC67" w:rsidR="66F40E99" w:rsidRDefault="53FA80F4" w:rsidP="66F40E99">
      <w:r>
        <w:t xml:space="preserve">The user-centric requirement analysis was performed in the task T.1 to deliver deliverable D.1. It was an iterative process in which requirements of end users and other stockholders such as internet developers were taken into consideration in designing the </w:t>
      </w:r>
      <w:proofErr w:type="spellStart"/>
      <w:r>
        <w:t>IoTrust</w:t>
      </w:r>
      <w:proofErr w:type="spellEnd"/>
      <w:r>
        <w:t xml:space="preserve"> architecture. </w:t>
      </w:r>
    </w:p>
    <w:p w14:paraId="4C1D40EC" w14:textId="2CA964E9" w:rsidR="66F40E99" w:rsidRDefault="4C8FC267" w:rsidP="66F40E99">
      <w:r>
        <w:t>The task T.1 was performed based on Agile SCRUM</w:t>
      </w:r>
      <w:r w:rsidR="50843FD9" w:rsidRPr="4C8FC267">
        <w:rPr>
          <w:rStyle w:val="Refdenotaalfinal"/>
        </w:rPr>
        <w:endnoteReference w:id="1"/>
      </w:r>
      <w:r>
        <w:t xml:space="preserve"> methodology. Each SCRUM sprint cycle was of 2 weeks. At the start of each sprint cycle requirements were gathered from end users and patterners. These requirements were analysed and an </w:t>
      </w:r>
      <w:proofErr w:type="spellStart"/>
      <w:r>
        <w:t>IoTrust</w:t>
      </w:r>
      <w:proofErr w:type="spellEnd"/>
      <w:r>
        <w:t xml:space="preserve"> architecture draft was designed and developed based on them. At the end of the cycle, this draft was verified and validated against the requirements. This process was performed iteratively throughout the lifecycle of the task T.1.</w:t>
      </w:r>
    </w:p>
    <w:p w14:paraId="36257388" w14:textId="050A6ACD" w:rsidR="50843FD9" w:rsidRDefault="4C8FC267" w:rsidP="50843FD9">
      <w:r>
        <w:t>In a project like this, where a final product is shaped according to the end user and external stakeholders' requirements, some unforeseen issues might arise in the areas such as requirement gathering, changing and unclear requirements, functional requirements verification and validation criterion etc. These problems were identified and solved using the iterative SCRUM cycle before they could occur and hinder the project. The requirement gathering and analysis were continuous process like the designing the architecture.</w:t>
      </w:r>
    </w:p>
    <w:p w14:paraId="7E2E5389" w14:textId="07D41853" w:rsidR="50843FD9" w:rsidRDefault="50843FD9" w:rsidP="50843FD9">
      <w:r>
        <w:t xml:space="preserve">There were some unforeseen technical issues also addressed and fixed in the task T.1. The project is going to employ </w:t>
      </w:r>
      <w:proofErr w:type="spellStart"/>
      <w:r>
        <w:t>LoRaWAN</w:t>
      </w:r>
      <w:proofErr w:type="spellEnd"/>
      <w:r w:rsidRPr="50843FD9">
        <w:rPr>
          <w:rStyle w:val="Refdenotaalfinal"/>
        </w:rPr>
        <w:endnoteReference w:id="2"/>
      </w:r>
      <w:r>
        <w:t xml:space="preserve"> protocol to send data packets between a </w:t>
      </w:r>
      <w:proofErr w:type="spellStart"/>
      <w:r>
        <w:t>LoRa</w:t>
      </w:r>
      <w:proofErr w:type="spellEnd"/>
      <w:r w:rsidRPr="50843FD9">
        <w:rPr>
          <w:rStyle w:val="Refdenotaalfinal"/>
        </w:rPr>
        <w:endnoteReference w:id="3"/>
      </w:r>
      <w:r>
        <w:t xml:space="preserve"> node and gateway using radio communication in the 868 MHz ISM band. There are a large number of development boards available with different </w:t>
      </w:r>
      <w:proofErr w:type="spellStart"/>
      <w:r>
        <w:t>LoRa</w:t>
      </w:r>
      <w:proofErr w:type="spellEnd"/>
      <w:r>
        <w:t xml:space="preserve"> modems such as SX1276/77/78/79</w:t>
      </w:r>
      <w:r w:rsidRPr="50843FD9">
        <w:rPr>
          <w:rStyle w:val="Refdenotaalfinal"/>
        </w:rPr>
        <w:endnoteReference w:id="4"/>
      </w:r>
      <w:r>
        <w:t xml:space="preserve"> from </w:t>
      </w:r>
      <w:hyperlink r:id="rId13">
        <w:proofErr w:type="spellStart"/>
        <w:r w:rsidRPr="50843FD9">
          <w:rPr>
            <w:rStyle w:val="Hipervnculo"/>
          </w:rPr>
          <w:t>Semtech</w:t>
        </w:r>
        <w:proofErr w:type="spellEnd"/>
      </w:hyperlink>
      <w:r>
        <w:t>, RFM95/96/97</w:t>
      </w:r>
      <w:r w:rsidRPr="50843FD9">
        <w:rPr>
          <w:rStyle w:val="Refdenotaalfinal"/>
        </w:rPr>
        <w:endnoteReference w:id="5"/>
      </w:r>
      <w:r>
        <w:t xml:space="preserve"> from </w:t>
      </w:r>
      <w:hyperlink r:id="rId14">
        <w:proofErr w:type="spellStart"/>
        <w:r w:rsidRPr="50843FD9">
          <w:rPr>
            <w:rStyle w:val="Hipervnculo"/>
          </w:rPr>
          <w:t>HopeRF</w:t>
        </w:r>
        <w:proofErr w:type="spellEnd"/>
      </w:hyperlink>
      <w:r>
        <w:t>, RN2483</w:t>
      </w:r>
      <w:r w:rsidRPr="50843FD9">
        <w:rPr>
          <w:rStyle w:val="Refdenotaalfinal"/>
        </w:rPr>
        <w:endnoteReference w:id="6"/>
      </w:r>
      <w:r>
        <w:t xml:space="preserve"> from </w:t>
      </w:r>
      <w:hyperlink r:id="rId15">
        <w:r w:rsidRPr="50843FD9">
          <w:rPr>
            <w:rStyle w:val="Hipervnculo"/>
          </w:rPr>
          <w:t>Microchip</w:t>
        </w:r>
      </w:hyperlink>
      <w:r>
        <w:t xml:space="preserve"> etc. We identified early enough that some libraries used for SX127X chips can send a packet of maximum 51 bytes which is not desirable for this project. It would have been a blocker in the project if we had not identified it at the start of the project. </w:t>
      </w:r>
    </w:p>
    <w:p w14:paraId="0DFBB70C" w14:textId="4BC613F3" w:rsidR="001C7E99" w:rsidRPr="00801E26" w:rsidRDefault="47003884" w:rsidP="001C7E99">
      <w:pPr>
        <w:pStyle w:val="Ttulo1"/>
        <w:numPr>
          <w:ilvl w:val="0"/>
          <w:numId w:val="4"/>
        </w:numPr>
        <w:pBdr>
          <w:bottom w:val="none" w:sz="0" w:space="0" w:color="auto"/>
        </w:pBdr>
        <w:ind w:left="432"/>
        <w:jc w:val="left"/>
      </w:pPr>
      <w:bookmarkStart w:id="20" w:name="_Toc61313898"/>
      <w:bookmarkEnd w:id="12"/>
      <w:bookmarkEnd w:id="13"/>
      <w:bookmarkEnd w:id="14"/>
      <w:bookmarkEnd w:id="15"/>
      <w:bookmarkEnd w:id="16"/>
      <w:bookmarkEnd w:id="17"/>
      <w:bookmarkEnd w:id="18"/>
      <w:bookmarkEnd w:id="19"/>
      <w:r>
        <w:t>Technical description</w:t>
      </w:r>
      <w:bookmarkEnd w:id="20"/>
    </w:p>
    <w:p w14:paraId="60CB14EF" w14:textId="30642530" w:rsidR="769C1A34" w:rsidRDefault="53FA80F4" w:rsidP="769C1A34">
      <w:r>
        <w:t xml:space="preserve">The core aim of the deliverable D.1 was to prepare an advanced </w:t>
      </w:r>
      <w:proofErr w:type="spellStart"/>
      <w:r>
        <w:t>IoTrust</w:t>
      </w:r>
      <w:proofErr w:type="spellEnd"/>
      <w:r>
        <w:t xml:space="preserve"> architecture design with an iterative process. There are many aspects to the architecture design. We have analysed and prepared it with the details of hardware, software stack, communication protocols, DevOps, user interface, customer experience, API end points etc. This architecture design will serve as a reference for further deliverables. Although the core attributes of the architecture will be the </w:t>
      </w:r>
      <w:r>
        <w:lastRenderedPageBreak/>
        <w:t xml:space="preserve">same, there might be some minor changes as we reach to the next milestones. The </w:t>
      </w:r>
      <w:r w:rsidR="66146E86">
        <w:fldChar w:fldCharType="begin"/>
      </w:r>
      <w:r w:rsidR="66146E86">
        <w:instrText xml:space="preserve"> REF _Ref61862885 \h </w:instrText>
      </w:r>
      <w:r w:rsidR="66146E86">
        <w:fldChar w:fldCharType="separate"/>
      </w:r>
      <w:r>
        <w:t xml:space="preserve">Figure </w:t>
      </w:r>
      <w:r w:rsidRPr="53FA80F4">
        <w:rPr>
          <w:noProof/>
        </w:rPr>
        <w:t>1</w:t>
      </w:r>
      <w:r w:rsidR="66146E86">
        <w:fldChar w:fldCharType="end"/>
      </w:r>
      <w:r>
        <w:t xml:space="preserve"> illustrates the overall </w:t>
      </w:r>
      <w:proofErr w:type="spellStart"/>
      <w:r>
        <w:t>IoTrust</w:t>
      </w:r>
      <w:proofErr w:type="spellEnd"/>
      <w:r>
        <w:t xml:space="preserve"> architecture.</w:t>
      </w:r>
    </w:p>
    <w:p w14:paraId="5263F1FF" w14:textId="77777777" w:rsidR="0044533A" w:rsidRDefault="4C8FC267" w:rsidP="53FA80F4">
      <w:pPr>
        <w:keepNext/>
        <w:jc w:val="center"/>
      </w:pPr>
      <w:r>
        <w:rPr>
          <w:noProof/>
        </w:rPr>
        <w:drawing>
          <wp:inline distT="0" distB="0" distL="0" distR="0" wp14:anchorId="2B68C29E" wp14:editId="32E88170">
            <wp:extent cx="5514975" cy="2171522"/>
            <wp:effectExtent l="0" t="0" r="0" b="0"/>
            <wp:docPr id="1795027700" name="Imagen 1795027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95027700"/>
                    <pic:cNvPicPr/>
                  </pic:nvPicPr>
                  <pic:blipFill>
                    <a:blip r:embed="rId16">
                      <a:extLst>
                        <a:ext uri="{28A0092B-C50C-407E-A947-70E740481C1C}">
                          <a14:useLocalDpi xmlns:a14="http://schemas.microsoft.com/office/drawing/2010/main" val="0"/>
                        </a:ext>
                      </a:extLst>
                    </a:blip>
                    <a:stretch>
                      <a:fillRect/>
                    </a:stretch>
                  </pic:blipFill>
                  <pic:spPr>
                    <a:xfrm>
                      <a:off x="0" y="0"/>
                      <a:ext cx="5514975" cy="2171522"/>
                    </a:xfrm>
                    <a:prstGeom prst="rect">
                      <a:avLst/>
                    </a:prstGeom>
                  </pic:spPr>
                </pic:pic>
              </a:graphicData>
            </a:graphic>
          </wp:inline>
        </w:drawing>
      </w:r>
    </w:p>
    <w:p w14:paraId="22EBADAA" w14:textId="554FE270" w:rsidR="4C8FC267" w:rsidRPr="00DD2AEF" w:rsidRDefault="53FA80F4" w:rsidP="53FA80F4">
      <w:pPr>
        <w:pStyle w:val="Descripcin"/>
        <w:jc w:val="center"/>
      </w:pPr>
      <w:bookmarkStart w:id="21" w:name="_Ref61862885"/>
      <w:r w:rsidRPr="53FA80F4">
        <w:rPr>
          <w:sz w:val="22"/>
          <w:szCs w:val="22"/>
        </w:rPr>
        <w:t xml:space="preserve">Figure </w:t>
      </w:r>
      <w:r w:rsidR="0044533A" w:rsidRPr="53FA80F4">
        <w:rPr>
          <w:sz w:val="22"/>
          <w:szCs w:val="22"/>
        </w:rPr>
        <w:fldChar w:fldCharType="begin"/>
      </w:r>
      <w:r w:rsidR="0044533A" w:rsidRPr="53FA80F4">
        <w:rPr>
          <w:sz w:val="22"/>
          <w:szCs w:val="22"/>
        </w:rPr>
        <w:instrText xml:space="preserve"> SEQ Figure \* ARABIC </w:instrText>
      </w:r>
      <w:r w:rsidR="0044533A" w:rsidRPr="53FA80F4">
        <w:rPr>
          <w:sz w:val="22"/>
          <w:szCs w:val="22"/>
        </w:rPr>
        <w:fldChar w:fldCharType="separate"/>
      </w:r>
      <w:r w:rsidR="003A55BE">
        <w:rPr>
          <w:noProof/>
          <w:sz w:val="22"/>
          <w:szCs w:val="22"/>
        </w:rPr>
        <w:t>1</w:t>
      </w:r>
      <w:r w:rsidR="0044533A" w:rsidRPr="53FA80F4">
        <w:rPr>
          <w:sz w:val="22"/>
          <w:szCs w:val="22"/>
        </w:rPr>
        <w:fldChar w:fldCharType="end"/>
      </w:r>
      <w:bookmarkEnd w:id="21"/>
      <w:r w:rsidRPr="53FA80F4">
        <w:rPr>
          <w:sz w:val="22"/>
          <w:szCs w:val="22"/>
        </w:rPr>
        <w:t xml:space="preserve">: The </w:t>
      </w:r>
      <w:proofErr w:type="spellStart"/>
      <w:r w:rsidRPr="53FA80F4">
        <w:rPr>
          <w:sz w:val="22"/>
          <w:szCs w:val="22"/>
        </w:rPr>
        <w:t>IoTrust</w:t>
      </w:r>
      <w:proofErr w:type="spellEnd"/>
      <w:r w:rsidRPr="53FA80F4">
        <w:rPr>
          <w:sz w:val="22"/>
          <w:szCs w:val="22"/>
        </w:rPr>
        <w:t xml:space="preserve"> Architecture</w:t>
      </w:r>
    </w:p>
    <w:p w14:paraId="66B29ABD" w14:textId="5AE2F809" w:rsidR="008B2958" w:rsidRDefault="008B2958" w:rsidP="53FA80F4">
      <w:pPr>
        <w:jc w:val="center"/>
        <w:rPr>
          <w:b/>
          <w:bCs/>
        </w:rPr>
      </w:pPr>
    </w:p>
    <w:p w14:paraId="1AA89941" w14:textId="58203589" w:rsidR="6078CAA3" w:rsidRDefault="4C8FC267" w:rsidP="6078CAA3">
      <w:r>
        <w:t>The architecture components are described as follows.</w:t>
      </w:r>
    </w:p>
    <w:p w14:paraId="4EFA647F" w14:textId="197BDF2E" w:rsidR="6078CAA3" w:rsidRDefault="47003884" w:rsidP="6078CAA3">
      <w:pPr>
        <w:pStyle w:val="Ttulo2"/>
      </w:pPr>
      <w:bookmarkStart w:id="22" w:name="_Toc61313899"/>
      <w:r>
        <w:t>End-Device</w:t>
      </w:r>
      <w:bookmarkEnd w:id="22"/>
    </w:p>
    <w:p w14:paraId="49A5BA94" w14:textId="7282FE3C" w:rsidR="6078CAA3" w:rsidRDefault="53FA80F4" w:rsidP="6078CAA3">
      <w:r>
        <w:t>It is a small form-factor hardware which sits on the edge of an IoT network. It consists of microcontroller, memory, input/output peripherals, communication protocol etc. These end-devices are put in to work for a specialized task. These end-devices are typically installed in hard-to-reach locations or in adverse conditions and are meant to work autonomously without human supervision during months or even years. For this purpose, these devices are commonly operated using a battery and do not include user interfaces such as keypads or displays. In some cases, they are permanently installed in hazardous locations, sustaining extreme conditions, and require rugged cases that prevent dust and water penetration. Due to their small form-factor and lower power consumption, these end-devices are relegated to very specific monitoring and actuation tasks with a simple operation logic that normally relies communications with a centralized cloud infrastructure.</w:t>
      </w:r>
    </w:p>
    <w:p w14:paraId="0D33C96D" w14:textId="507D4AD4" w:rsidR="6078CAA3" w:rsidRDefault="53FA80F4" w:rsidP="6078CAA3">
      <w:r>
        <w:t xml:space="preserve">In the </w:t>
      </w:r>
      <w:proofErr w:type="spellStart"/>
      <w:r>
        <w:t>IoTrust</w:t>
      </w:r>
      <w:proofErr w:type="spellEnd"/>
      <w:r>
        <w:t xml:space="preserve"> architecture, an end-device will be used to collect, format, and send sensor data to a server. It is paramount to authenticate an end-device before it connects to the server using a critical network. Because if the end-device is compromised than it opens the flood gate to the critical network infrastructure. The authentication, authorization and key management tasks will be performed by a secure bootstrapping protocol, peer to peer and distributed ledger technologies.</w:t>
      </w:r>
    </w:p>
    <w:p w14:paraId="302076DD" w14:textId="11306A11" w:rsidR="00B17E9C" w:rsidRDefault="003D7097" w:rsidP="6078CAA3">
      <w:r>
        <w:t xml:space="preserve">The End-Device shall incorporate at least a </w:t>
      </w:r>
      <w:proofErr w:type="spellStart"/>
      <w:r>
        <w:t>LoRaWAN</w:t>
      </w:r>
      <w:proofErr w:type="spellEnd"/>
      <w:r>
        <w:t xml:space="preserve"> </w:t>
      </w:r>
      <w:r w:rsidR="00571E1F">
        <w:t>capable</w:t>
      </w:r>
      <w:r>
        <w:t xml:space="preserve"> module, as opposed to </w:t>
      </w:r>
      <w:r w:rsidR="00571E1F">
        <w:t xml:space="preserve">a </w:t>
      </w:r>
      <w:r>
        <w:t xml:space="preserve">plain </w:t>
      </w:r>
      <w:proofErr w:type="spellStart"/>
      <w:r>
        <w:t>LoRa</w:t>
      </w:r>
      <w:proofErr w:type="spellEnd"/>
      <w:r w:rsidR="00571E1F">
        <w:t xml:space="preserve"> implementation</w:t>
      </w:r>
      <w:r>
        <w:t xml:space="preserve">, in order to guarantee a set networking of features in which this project leverages. Also, the device is expected to operate with one battery charge during months or even years without human supervision. This project requires </w:t>
      </w:r>
      <w:r w:rsidR="00B17E9C">
        <w:t>microcontrollers with a minimum set of features that can be found in the description of</w:t>
      </w:r>
      <w:r w:rsidR="00B17E9C" w:rsidRPr="00B17E9C">
        <w:t xml:space="preserve"> </w:t>
      </w:r>
      <w:r w:rsidR="00B17E9C">
        <w:t>Class 1 and above as defined in RFC7228</w:t>
      </w:r>
      <w:ins w:id="23" w:author="Jesús Sánchez-Gómez" w:date="2021-01-11T10:55:00Z">
        <w:r w:rsidR="00B17E9C">
          <w:rPr>
            <w:rStyle w:val="Refdenotaalfinal"/>
          </w:rPr>
          <w:endnoteReference w:id="7"/>
        </w:r>
      </w:ins>
      <w:r w:rsidR="00B17E9C">
        <w:t xml:space="preserve">. Therefore, constrained devices of Class 1 and above can be employed to run the software designed in this project. </w:t>
      </w:r>
      <w:r w:rsidR="00571E1F">
        <w:t>E.g.</w:t>
      </w:r>
      <w:r w:rsidR="00B17E9C">
        <w:t xml:space="preserve">, an Arduino </w:t>
      </w:r>
      <w:del w:id="25" w:author="Jesús Sánchez-Gómez" w:date="2021-01-19T11:50:00Z">
        <w:r w:rsidR="00B17E9C" w:rsidDel="000047B1">
          <w:delText xml:space="preserve">Nano </w:delText>
        </w:r>
      </w:del>
      <w:ins w:id="26" w:author="Jesús Sánchez-Gómez" w:date="2021-01-19T11:50:00Z">
        <w:r w:rsidR="000047B1">
          <w:t>Zero</w:t>
        </w:r>
        <w:r w:rsidR="000047B1">
          <w:t xml:space="preserve"> </w:t>
        </w:r>
      </w:ins>
      <w:r w:rsidR="00B17E9C">
        <w:t xml:space="preserve">with a </w:t>
      </w:r>
      <w:proofErr w:type="spellStart"/>
      <w:r w:rsidR="00B17E9C">
        <w:t>LoRaWAN</w:t>
      </w:r>
      <w:proofErr w:type="spellEnd"/>
      <w:r w:rsidR="00B17E9C">
        <w:t xml:space="preserve"> module would be close to the minimum hardware require</w:t>
      </w:r>
      <w:r w:rsidR="00571E1F">
        <w:t>d</w:t>
      </w:r>
      <w:r w:rsidR="00B17E9C">
        <w:t>. It includes an ATMEL SAMD21 microcontroller running at 48 MHz and 32 KiB of SRAM.</w:t>
      </w:r>
    </w:p>
    <w:p w14:paraId="37180DE4" w14:textId="46106E7B" w:rsidR="003D7097" w:rsidRDefault="47003884" w:rsidP="6078CAA3">
      <w:r>
        <w:t xml:space="preserve">The End-Device establishes a secure communication link with the Network Server through the </w:t>
      </w:r>
      <w:proofErr w:type="spellStart"/>
      <w:r>
        <w:t>LoRaWAN</w:t>
      </w:r>
      <w:proofErr w:type="spellEnd"/>
      <w:r>
        <w:t xml:space="preserve"> application payload encryption scheme, based in AES128, as described by the </w:t>
      </w:r>
      <w:proofErr w:type="spellStart"/>
      <w:r>
        <w:lastRenderedPageBreak/>
        <w:t>LoRaWAN</w:t>
      </w:r>
      <w:proofErr w:type="spellEnd"/>
      <w:r>
        <w:t xml:space="preserve"> protocol specification. This scheme saves bandwidth and power since no base-station attachment procedure is performed in the </w:t>
      </w:r>
      <w:proofErr w:type="spellStart"/>
      <w:r>
        <w:t>LoRaWAN</w:t>
      </w:r>
      <w:proofErr w:type="spellEnd"/>
      <w:r>
        <w:t xml:space="preserve"> protocol, i.e., no key agreement or authentication procedure is performed among End-Device and Gateway.</w:t>
      </w:r>
    </w:p>
    <w:p w14:paraId="26692D01" w14:textId="318D0523" w:rsidR="6078CAA3" w:rsidRDefault="47003884" w:rsidP="6078CAA3">
      <w:pPr>
        <w:pStyle w:val="Ttulo2"/>
      </w:pPr>
      <w:bookmarkStart w:id="27" w:name="_Toc61313900"/>
      <w:r>
        <w:t>Gateway</w:t>
      </w:r>
      <w:bookmarkEnd w:id="27"/>
    </w:p>
    <w:p w14:paraId="7062CCA8" w14:textId="2338CACB" w:rsidR="6078CAA3" w:rsidRDefault="53FA80F4" w:rsidP="6078CAA3">
      <w:r>
        <w:t xml:space="preserve">A </w:t>
      </w:r>
      <w:proofErr w:type="spellStart"/>
      <w:r>
        <w:t>LoRaWAN</w:t>
      </w:r>
      <w:proofErr w:type="spellEnd"/>
      <w:r>
        <w:t xml:space="preserve"> Gateway — Gateway for short — is a device that provides last-mile </w:t>
      </w:r>
      <w:proofErr w:type="spellStart"/>
      <w:r>
        <w:t>LoRaWAN</w:t>
      </w:r>
      <w:proofErr w:type="spellEnd"/>
      <w:r>
        <w:t xml:space="preserve"> radio access to the end-devices. It is the edge component at the end of the </w:t>
      </w:r>
      <w:proofErr w:type="spellStart"/>
      <w:r>
        <w:t>LoRaWAN</w:t>
      </w:r>
      <w:proofErr w:type="spellEnd"/>
      <w:r>
        <w:t xml:space="preserve"> network infrastructure. Gateways are base-stations that deliver the end-device messages to a central network server through a non-constrained backhaul network, e.g., LTE or Ethernet. Basically, a gateway is a multi-channel high performance </w:t>
      </w:r>
      <w:proofErr w:type="spellStart"/>
      <w:r>
        <w:t>LoRa</w:t>
      </w:r>
      <w:proofErr w:type="spellEnd"/>
      <w:r>
        <w:t xml:space="preserve"> transceiver module that can receive, process, and send several </w:t>
      </w:r>
      <w:proofErr w:type="spellStart"/>
      <w:r>
        <w:t>LoRa</w:t>
      </w:r>
      <w:proofErr w:type="spellEnd"/>
      <w:r>
        <w:t xml:space="preserve"> packets simultaneously using different spreading factors on various channels. An end-device will send </w:t>
      </w:r>
      <w:proofErr w:type="spellStart"/>
      <w:r>
        <w:t>LoRaWAN</w:t>
      </w:r>
      <w:proofErr w:type="spellEnd"/>
      <w:r>
        <w:t xml:space="preserve"> messages via </w:t>
      </w:r>
      <w:proofErr w:type="spellStart"/>
      <w:r>
        <w:t>LoRa</w:t>
      </w:r>
      <w:proofErr w:type="spellEnd"/>
      <w:r>
        <w:t xml:space="preserve"> PHY layer technology. The </w:t>
      </w:r>
      <w:proofErr w:type="spellStart"/>
      <w:r>
        <w:t>LoRa</w:t>
      </w:r>
      <w:proofErr w:type="spellEnd"/>
      <w:r>
        <w:t xml:space="preserve"> packets will be received by all gateways within the radio coverage area of the end-device and will deliver their contents to the central Network Server, which performs deduplication tasks. In order to provide scalable massive coverage area, gateways can handle communications from thousands of devices in the range up to a few kilometres in densely populated urban areas, and up to tens of kilometres in rural areas. Therefore, large coverage areas can be covered with a reduced number of gateways, which makes </w:t>
      </w:r>
      <w:proofErr w:type="spellStart"/>
      <w:r>
        <w:t>LoRaWAN</w:t>
      </w:r>
      <w:proofErr w:type="spellEnd"/>
      <w:r>
        <w:t xml:space="preserve"> a desirable technology for expansive deployments.</w:t>
      </w:r>
    </w:p>
    <w:p w14:paraId="2E50809C" w14:textId="78602FD3" w:rsidR="005E4181" w:rsidRDefault="005E4181" w:rsidP="6078CAA3">
      <w:r>
        <w:t xml:space="preserve">Communications’ security is provided through the </w:t>
      </w:r>
      <w:proofErr w:type="spellStart"/>
      <w:r>
        <w:t>LoRaWAN</w:t>
      </w:r>
      <w:proofErr w:type="spellEnd"/>
      <w:r>
        <w:t xml:space="preserve"> message encryption, as defined by the protocol specification. This scheme is employed in communications to and from the End-Device and the Network Server. The </w:t>
      </w:r>
      <w:proofErr w:type="spellStart"/>
      <w:r>
        <w:t>LoRaWAN</w:t>
      </w:r>
      <w:proofErr w:type="spellEnd"/>
      <w:r>
        <w:t xml:space="preserve"> MAC payload received from the End-Device is encapsulated with the </w:t>
      </w:r>
      <w:proofErr w:type="spellStart"/>
      <w:r>
        <w:t>Semtech</w:t>
      </w:r>
      <w:proofErr w:type="spellEnd"/>
      <w:r>
        <w:t xml:space="preserve"> encapsulation protocol</w:t>
      </w:r>
      <w:ins w:id="28" w:author="Jesús Sánchez-Gómez" w:date="2021-01-11T11:55:00Z">
        <w:r>
          <w:rPr>
            <w:rStyle w:val="Refdenotaalfinal"/>
          </w:rPr>
          <w:endnoteReference w:id="8"/>
        </w:r>
      </w:ins>
      <w:r>
        <w:t>, and transmitted over the backhaul network to the Network Server.</w:t>
      </w:r>
    </w:p>
    <w:p w14:paraId="41DAE50D" w14:textId="13268A8D" w:rsidR="00F40D32" w:rsidRDefault="00F40D32" w:rsidP="6078CAA3">
      <w:r>
        <w:t xml:space="preserve">The Gateway is required to embed at least one high-performance </w:t>
      </w:r>
      <w:proofErr w:type="spellStart"/>
      <w:r>
        <w:t>LoRa</w:t>
      </w:r>
      <w:proofErr w:type="spellEnd"/>
      <w:r>
        <w:t xml:space="preserve"> multi-channel module such as the commercially available integrated SX1301</w:t>
      </w:r>
      <w:ins w:id="30" w:author="Jesús Sánchez-Gómez" w:date="2021-01-11T11:03:00Z">
        <w:r w:rsidRPr="4C8FC267">
          <w:rPr>
            <w:rStyle w:val="Refdenotaalfinal"/>
          </w:rPr>
          <w:endnoteReference w:id="9"/>
        </w:r>
      </w:ins>
      <w:r>
        <w:t xml:space="preserve"> </w:t>
      </w:r>
      <w:proofErr w:type="spellStart"/>
      <w:r>
        <w:t>LoRa</w:t>
      </w:r>
      <w:proofErr w:type="spellEnd"/>
      <w:r>
        <w:t xml:space="preserve"> </w:t>
      </w:r>
      <w:proofErr w:type="gramStart"/>
      <w:r>
        <w:t>transceiver, and</w:t>
      </w:r>
      <w:proofErr w:type="gramEnd"/>
      <w:r>
        <w:t xml:space="preserve"> are equipped with a high performance 868 MHz fiberglass antenna with peak gain of 3.0dBi. Additionally, the Gateway must be connected to the backhaul network through 4G LTE connectivity or via Fast Ethernet, with enough bandwidth to support the communications of up to thousands of devices. Also, this device is supposed to be installed outdoors, thus requiring a rugged encasing and a high grade of protection from dust, rain, and </w:t>
      </w:r>
      <w:r w:rsidR="0052648E">
        <w:t>an</w:t>
      </w:r>
      <w:r>
        <w:t xml:space="preserve"> electrostatic discharge/surge protection</w:t>
      </w:r>
      <w:r w:rsidR="0052648E">
        <w:t xml:space="preserve"> for the antennas</w:t>
      </w:r>
      <w:r>
        <w:t xml:space="preserve">. </w:t>
      </w:r>
    </w:p>
    <w:p w14:paraId="45F2261C" w14:textId="52522906" w:rsidR="6078CAA3" w:rsidRDefault="47003884" w:rsidP="4C8FC267">
      <w:pPr>
        <w:pStyle w:val="Ttulo2"/>
      </w:pPr>
      <w:bookmarkStart w:id="32" w:name="_Toc61313901"/>
      <w:r>
        <w:t>Network Server</w:t>
      </w:r>
      <w:bookmarkEnd w:id="32"/>
    </w:p>
    <w:p w14:paraId="48A5F3FE" w14:textId="5FBC341A" w:rsidR="000F4D30" w:rsidRDefault="53FA80F4" w:rsidP="6078CAA3">
      <w:r>
        <w:t xml:space="preserve">The Network Server is part of the </w:t>
      </w:r>
      <w:proofErr w:type="spellStart"/>
      <w:r>
        <w:t>LoRaWAN</w:t>
      </w:r>
      <w:proofErr w:type="spellEnd"/>
      <w:r>
        <w:t xml:space="preserve"> back-end infrastructure. It represents the central hub of all communications from and to </w:t>
      </w:r>
      <w:proofErr w:type="spellStart"/>
      <w:r>
        <w:t>LoRaWAN</w:t>
      </w:r>
      <w:proofErr w:type="spellEnd"/>
      <w:r>
        <w:t xml:space="preserve"> end-devices. It aims to hide the Physical (PHY) and Medium Access Control (MAC) layer details of the </w:t>
      </w:r>
      <w:proofErr w:type="spellStart"/>
      <w:r>
        <w:t>LoRaWAN</w:t>
      </w:r>
      <w:proofErr w:type="spellEnd"/>
      <w:r>
        <w:t xml:space="preserve"> protocol to the components that need to communicate with end-devices. The Network Server is in charge of collaborating with the end-devices to keep the overall network health, i.e., optimise the data-rate and overall energy consumption of the deployment site, as well as orchestrate what radio configuration parameters end-devices should employ in order to avoid packet loss or unnecessary retransmissions.</w:t>
      </w:r>
    </w:p>
    <w:p w14:paraId="7693D088" w14:textId="1EE04A51" w:rsidR="00955C03" w:rsidRDefault="4C8FC267" w:rsidP="6078CAA3">
      <w:pPr>
        <w:rPr>
          <w:color w:val="auto"/>
        </w:rPr>
      </w:pPr>
      <w:r>
        <w:t xml:space="preserve">The </w:t>
      </w:r>
      <w:proofErr w:type="spellStart"/>
      <w:r>
        <w:t>IoTrust</w:t>
      </w:r>
      <w:proofErr w:type="spellEnd"/>
      <w:r>
        <w:t xml:space="preserve"> project will employ the ChirpStack.io open source </w:t>
      </w:r>
      <w:proofErr w:type="spellStart"/>
      <w:r>
        <w:t>LoRaWAN</w:t>
      </w:r>
      <w:proofErr w:type="spellEnd"/>
      <w:r>
        <w:t xml:space="preserve"> Network Server Stack</w:t>
      </w:r>
      <w:ins w:id="33" w:author="Jesús Sánchez-Gómez" w:date="2020-12-29T19:48:00Z">
        <w:r w:rsidR="00224F0A">
          <w:rPr>
            <w:rStyle w:val="Refdenotaalfinal"/>
          </w:rPr>
          <w:endnoteReference w:id="10"/>
        </w:r>
      </w:ins>
      <w:r w:rsidR="00224F0A">
        <w:t xml:space="preserve">. </w:t>
      </w:r>
      <w:r w:rsidRPr="4C8FC267">
        <w:rPr>
          <w:color w:val="auto"/>
        </w:rPr>
        <w:t xml:space="preserve">This project is </w:t>
      </w:r>
      <w:r w:rsidR="005E4181">
        <w:rPr>
          <w:color w:val="auto"/>
        </w:rPr>
        <w:t xml:space="preserve">a </w:t>
      </w:r>
      <w:r w:rsidRPr="4C8FC267">
        <w:rPr>
          <w:color w:val="auto"/>
        </w:rPr>
        <w:t xml:space="preserve">popular a Free Open-Source Software (FOSS) implementation of the </w:t>
      </w:r>
      <w:proofErr w:type="spellStart"/>
      <w:r w:rsidRPr="4C8FC267">
        <w:rPr>
          <w:color w:val="auto"/>
        </w:rPr>
        <w:t>LoRaWAN</w:t>
      </w:r>
      <w:proofErr w:type="spellEnd"/>
      <w:r w:rsidRPr="4C8FC267">
        <w:rPr>
          <w:color w:val="auto"/>
        </w:rPr>
        <w:t xml:space="preserve"> network server that provides several operation and administrative facilities in order to deploy a network of end-devices. All the components are licensed under the MIT license. Therefore, modifications and improvements can be made commercially available. Its architecture employs several operation and administrative end-points common in IoT application scenario</w:t>
      </w:r>
      <w:r w:rsidR="005E4181">
        <w:rPr>
          <w:color w:val="auto"/>
        </w:rPr>
        <w:t>s</w:t>
      </w:r>
      <w:r w:rsidRPr="4C8FC267">
        <w:rPr>
          <w:color w:val="auto"/>
        </w:rPr>
        <w:t>. These include, a web interface dashboard, standardised protocol event-based broker using MQTT</w:t>
      </w:r>
      <w:ins w:id="37" w:author="Jesús Sánchez-Gómez" w:date="2020-12-29T19:54:00Z">
        <w:r w:rsidR="007B3FD5">
          <w:rPr>
            <w:rStyle w:val="Refdenotaalfinal"/>
            <w:color w:val="auto"/>
          </w:rPr>
          <w:endnoteReference w:id="11"/>
        </w:r>
      </w:ins>
      <w:r w:rsidRPr="4C8FC267">
        <w:rPr>
          <w:color w:val="FF0000"/>
        </w:rPr>
        <w:t xml:space="preserve"> </w:t>
      </w:r>
      <w:r w:rsidRPr="4C8FC267">
        <w:rPr>
          <w:color w:val="auto"/>
        </w:rPr>
        <w:t xml:space="preserve">and a </w:t>
      </w:r>
      <w:r w:rsidR="005E4181">
        <w:rPr>
          <w:color w:val="auto"/>
        </w:rPr>
        <w:t xml:space="preserve">management </w:t>
      </w:r>
      <w:r w:rsidRPr="4C8FC267">
        <w:rPr>
          <w:color w:val="auto"/>
        </w:rPr>
        <w:t>REST</w:t>
      </w:r>
      <w:r w:rsidR="00955C03" w:rsidRPr="4C8FC267">
        <w:rPr>
          <w:rStyle w:val="Refdenotaalfinal"/>
          <w:color w:val="auto"/>
        </w:rPr>
        <w:endnoteReference w:id="12"/>
      </w:r>
      <w:r w:rsidRPr="4C8FC267">
        <w:rPr>
          <w:color w:val="auto"/>
        </w:rPr>
        <w:t xml:space="preserve"> API over secure HTTPS connections. </w:t>
      </w:r>
      <w:r w:rsidR="005E4181">
        <w:rPr>
          <w:color w:val="auto"/>
        </w:rPr>
        <w:t>Hence</w:t>
      </w:r>
      <w:r w:rsidRPr="4C8FC267">
        <w:rPr>
          <w:color w:val="auto"/>
        </w:rPr>
        <w:t>, its integration with other IoT-</w:t>
      </w:r>
      <w:r w:rsidR="005E4181">
        <w:rPr>
          <w:color w:val="auto"/>
        </w:rPr>
        <w:t>centric</w:t>
      </w:r>
      <w:r w:rsidRPr="4C8FC267">
        <w:rPr>
          <w:color w:val="auto"/>
        </w:rPr>
        <w:t xml:space="preserve"> </w:t>
      </w:r>
      <w:r w:rsidR="005E4181">
        <w:rPr>
          <w:color w:val="auto"/>
        </w:rPr>
        <w:t>services</w:t>
      </w:r>
      <w:r w:rsidR="005E4181" w:rsidRPr="4C8FC267">
        <w:rPr>
          <w:color w:val="auto"/>
        </w:rPr>
        <w:t xml:space="preserve"> </w:t>
      </w:r>
      <w:r w:rsidRPr="4C8FC267">
        <w:rPr>
          <w:color w:val="auto"/>
        </w:rPr>
        <w:t>and networking components is relatively easy.</w:t>
      </w:r>
    </w:p>
    <w:p w14:paraId="11646B00" w14:textId="41C008F7" w:rsidR="00600463" w:rsidRDefault="6B7BDF53" w:rsidP="6078CAA3">
      <w:r>
        <w:lastRenderedPageBreak/>
        <w:t xml:space="preserve">Overall, the </w:t>
      </w:r>
      <w:proofErr w:type="spellStart"/>
      <w:r>
        <w:t>LoRaWAN</w:t>
      </w:r>
      <w:proofErr w:type="spellEnd"/>
      <w:r>
        <w:t xml:space="preserve"> network server is a unique component. There is only one single instance per deployment and provides high-level abstraction of end-device communications. The applications and users are presented with a high-level abstraction </w:t>
      </w:r>
      <w:proofErr w:type="gramStart"/>
      <w:r>
        <w:t>end-point</w:t>
      </w:r>
      <w:proofErr w:type="gramEnd"/>
      <w:r>
        <w:t xml:space="preserve"> to send and receive messages to and from end-devices. These </w:t>
      </w:r>
      <w:proofErr w:type="gramStart"/>
      <w:r>
        <w:t>end-points</w:t>
      </w:r>
      <w:proofErr w:type="gramEnd"/>
      <w:r>
        <w:t xml:space="preserve"> may be a REST APIs, an MQTT broker or other customizable solutions. The network server will manage all the low-level details in order to guarantee secure and reliable delivery of messages to and from the </w:t>
      </w:r>
      <w:proofErr w:type="spellStart"/>
      <w:r>
        <w:t>LoRaWAN</w:t>
      </w:r>
      <w:proofErr w:type="spellEnd"/>
      <w:r>
        <w:t xml:space="preserve"> infrastructure.</w:t>
      </w:r>
    </w:p>
    <w:p w14:paraId="2D6A2A4F" w14:textId="03678479" w:rsidR="005E4181" w:rsidRDefault="005E4181" w:rsidP="6078CAA3">
      <w:r>
        <w:t xml:space="preserve">The </w:t>
      </w:r>
      <w:proofErr w:type="spellStart"/>
      <w:r>
        <w:t>ChirpStack</w:t>
      </w:r>
      <w:proofErr w:type="spellEnd"/>
      <w:r>
        <w:t xml:space="preserve"> </w:t>
      </w:r>
      <w:proofErr w:type="spellStart"/>
      <w:r>
        <w:t>LoRaWAN</w:t>
      </w:r>
      <w:proofErr w:type="spellEnd"/>
      <w:r>
        <w:t xml:space="preserve"> server components require a MQTT broker in order to work. Typically, this MQTT broker is distributed within the </w:t>
      </w:r>
      <w:proofErr w:type="spellStart"/>
      <w:r>
        <w:t>ChirpStack</w:t>
      </w:r>
      <w:proofErr w:type="spellEnd"/>
      <w:r>
        <w:t xml:space="preserve"> installation itself. However, a</w:t>
      </w:r>
      <w:r w:rsidR="006C48EF">
        <w:t xml:space="preserve">n existing </w:t>
      </w:r>
      <w:r>
        <w:t xml:space="preserve">MQTT broker instance can be employed instead, by pointing the </w:t>
      </w:r>
      <w:proofErr w:type="spellStart"/>
      <w:r>
        <w:t>ChirpStack</w:t>
      </w:r>
      <w:proofErr w:type="spellEnd"/>
      <w:r>
        <w:t xml:space="preserve"> components to its network address and configuring access credentials.</w:t>
      </w:r>
      <w:r w:rsidR="006C48EF">
        <w:t xml:space="preserve"> </w:t>
      </w:r>
      <w:r w:rsidR="00CC1910">
        <w:t xml:space="preserve">Security mechanisms </w:t>
      </w:r>
      <w:r w:rsidR="005D61C8">
        <w:t>of the</w:t>
      </w:r>
      <w:r w:rsidR="00CC1910">
        <w:t xml:space="preserve"> MQTT protocol vary from implementations. </w:t>
      </w:r>
      <w:r w:rsidR="005D61C8">
        <w:t xml:space="preserve">Concretely, </w:t>
      </w:r>
      <w:proofErr w:type="spellStart"/>
      <w:r w:rsidR="006C48EF">
        <w:t>ChirpStack</w:t>
      </w:r>
      <w:proofErr w:type="spellEnd"/>
      <w:r w:rsidR="006C48EF">
        <w:t xml:space="preserve"> is shipped with the Eclipse </w:t>
      </w:r>
      <w:proofErr w:type="spellStart"/>
      <w:r w:rsidR="006C48EF">
        <w:t>Mosquitto</w:t>
      </w:r>
      <w:proofErr w:type="spellEnd"/>
      <w:r w:rsidR="006C48EF">
        <w:t xml:space="preserve"> MQTT broker</w:t>
      </w:r>
      <w:ins w:id="39" w:author="Jesús Sánchez-Gómez" w:date="2021-01-11T12:04:00Z">
        <w:r w:rsidR="006C48EF">
          <w:rPr>
            <w:rStyle w:val="Refdenotaalpie"/>
          </w:rPr>
          <w:footnoteReference w:id="1"/>
        </w:r>
      </w:ins>
      <w:r w:rsidR="00CC1910">
        <w:t xml:space="preserve"> that implements authentication and authorization mechanisms via pre-shared keys, and additionally </w:t>
      </w:r>
      <w:r w:rsidR="00735F35">
        <w:t>message encryption via TLS/SSL</w:t>
      </w:r>
      <w:r w:rsidR="006C48EF">
        <w:t>.</w:t>
      </w:r>
    </w:p>
    <w:p w14:paraId="07A874D7" w14:textId="3AAC1A78" w:rsidR="005E4181" w:rsidRDefault="47003884" w:rsidP="6078CAA3">
      <w:r>
        <w:t>Please note that End-Devices do not require MQTT libraries to work in this project. The MQTT communication is a feature implemented solely on the non-constrained side of the Network Server.</w:t>
      </w:r>
    </w:p>
    <w:p w14:paraId="778045C8" w14:textId="775CFE5A" w:rsidR="009231F5" w:rsidRDefault="009231F5" w:rsidP="6078CAA3">
      <w:r>
        <w:t xml:space="preserve">As part of this project, the state-of-the-art advancements in providing constrained network devices with IPv6 connectivity are implemented. As such, this project follows closely the work by the </w:t>
      </w:r>
      <w:ins w:id="41" w:author="Jesús Sánchez-Gómez" w:date="2021-01-19T11:42:00Z">
        <w:r w:rsidR="00463DE5" w:rsidRPr="00463DE5">
          <w:t>Internet Engineering Task Force</w:t>
        </w:r>
        <w:r w:rsidR="00463DE5" w:rsidRPr="00463DE5">
          <w:t xml:space="preserve"> </w:t>
        </w:r>
        <w:r w:rsidR="00463DE5">
          <w:t>(</w:t>
        </w:r>
      </w:ins>
      <w:r>
        <w:t>IETF</w:t>
      </w:r>
      <w:ins w:id="42" w:author="Jesús Sánchez-Gómez" w:date="2021-01-19T11:42:00Z">
        <w:r w:rsidR="00463DE5">
          <w:t>)</w:t>
        </w:r>
      </w:ins>
      <w:r>
        <w:t xml:space="preserve"> </w:t>
      </w:r>
      <w:proofErr w:type="spellStart"/>
      <w:r>
        <w:t>lpwan</w:t>
      </w:r>
      <w:proofErr w:type="spellEnd"/>
      <w:r>
        <w:t xml:space="preserve"> Working Group</w:t>
      </w:r>
      <w:ins w:id="43" w:author="Jesús Sánchez-Gómez" w:date="2021-01-11T12:16:00Z">
        <w:r>
          <w:rPr>
            <w:rStyle w:val="Refdenotaalpie"/>
          </w:rPr>
          <w:footnoteReference w:id="2"/>
        </w:r>
      </w:ins>
      <w:r>
        <w:t xml:space="preserve">. </w:t>
      </w:r>
      <w:r w:rsidR="00455F0B">
        <w:t>Low-power wide-area</w:t>
      </w:r>
      <w:r>
        <w:t xml:space="preserve"> technologies</w:t>
      </w:r>
      <w:r w:rsidR="005826BD">
        <w:t xml:space="preserve">, such as </w:t>
      </w:r>
      <w:proofErr w:type="spellStart"/>
      <w:r w:rsidR="005826BD">
        <w:t>LoRaWAN</w:t>
      </w:r>
      <w:proofErr w:type="spellEnd"/>
      <w:r w:rsidR="005826BD">
        <w:t>,</w:t>
      </w:r>
      <w:r>
        <w:t xml:space="preserve"> leverage on simple network stacks. The application layer data is transmitted directly over a thin MAC layer. This goes against the vision of IoT, that employs the Internet and its protocols as a central connectivity hub. In order to foster interoperability, </w:t>
      </w:r>
      <w:proofErr w:type="spellStart"/>
      <w:r w:rsidR="00455F0B">
        <w:t>LoRaWAN</w:t>
      </w:r>
      <w:proofErr w:type="spellEnd"/>
      <w:r>
        <w:t xml:space="preserve"> devices must be able to send and receive IPv6 packets. At the centre of these efforts lies the Static Context Header Compression (SCHC) technology</w:t>
      </w:r>
      <w:ins w:id="45" w:author="Jesús Sánchez-Gómez" w:date="2021-01-11T12:21:00Z">
        <w:r>
          <w:rPr>
            <w:rStyle w:val="Refdenotaalfinal"/>
          </w:rPr>
          <w:endnoteReference w:id="13"/>
        </w:r>
      </w:ins>
      <w:r w:rsidR="007A2C25">
        <w:t>.</w:t>
      </w:r>
      <w:r w:rsidR="00215074">
        <w:t xml:space="preserve"> It is a header compression and packet fragmentation </w:t>
      </w:r>
      <w:r w:rsidR="00EA7B13">
        <w:t>adaptation layer</w:t>
      </w:r>
      <w:r w:rsidR="00215074">
        <w:t xml:space="preserve"> aimed at</w:t>
      </w:r>
      <w:r w:rsidR="00EA7B13">
        <w:t xml:space="preserve"> supporting the transmission of</w:t>
      </w:r>
      <w:r w:rsidR="00215074">
        <w:t xml:space="preserve"> IPv6/UDP packets. Through header compression, a higher level of efficiency is gained, enabling constrained network nodes connectivity through the Internet. </w:t>
      </w:r>
      <w:r w:rsidR="00055BE2">
        <w:t xml:space="preserve">Through saving </w:t>
      </w:r>
      <w:r w:rsidR="004565B2">
        <w:t>signalling</w:t>
      </w:r>
      <w:r w:rsidR="00055BE2">
        <w:t xml:space="preserve"> payload size there are improvements in the usage of radio spectrum, and energy power.</w:t>
      </w:r>
      <w:r w:rsidR="00DC100C">
        <w:t xml:space="preserve"> Since not all </w:t>
      </w:r>
      <w:r w:rsidR="00455F0B">
        <w:t>low-power</w:t>
      </w:r>
      <w:r w:rsidR="00DC100C">
        <w:t xml:space="preserve"> technologies include a minimum transmission unit (MTU) large enough to fit the IPv6 1280 B requirement</w:t>
      </w:r>
      <w:ins w:id="47" w:author="Jesús Sánchez-Gómez" w:date="2021-01-11T12:37:00Z">
        <w:r w:rsidR="00CC5AE3">
          <w:rPr>
            <w:rStyle w:val="Refdenotaalfinal"/>
          </w:rPr>
          <w:endnoteReference w:id="14"/>
        </w:r>
      </w:ins>
      <w:r w:rsidR="00DC100C">
        <w:t>, SCHC presents an optional fragmentation procedure tailored to low data rate</w:t>
      </w:r>
      <w:r w:rsidR="00455F0B">
        <w:t>s</w:t>
      </w:r>
      <w:r w:rsidR="00DC100C">
        <w:t xml:space="preserve">. </w:t>
      </w:r>
    </w:p>
    <w:p w14:paraId="03754EB9" w14:textId="380AB708" w:rsidR="00A608AC" w:rsidRDefault="47003884" w:rsidP="6078CAA3">
      <w:r>
        <w:t>Overall, SCHC’s best contribution is its capacity to hide the constrained network architecture and details employed by the End-Device. Instead, all end-devices are effortlessly integrated in IPv6 networks by being addressable with their own unique IPv6 address through Internet standardised protocols. SCHC is configurable and provides genericity. Different parameters can be tailored to each deployment and requirements. The best use-case scenarios for SCHC are those where network administrators have a good notion of the kind of messages that are going to be transmitted by end-devices, such as the typical size and protocol stack employed, E.g., UDP/</w:t>
      </w:r>
      <w:proofErr w:type="spellStart"/>
      <w:r>
        <w:t>CoAP</w:t>
      </w:r>
      <w:proofErr w:type="spellEnd"/>
      <w:r>
        <w:t xml:space="preserve">. It is in those cases where SCHC becomes highly efficient. Even in the worst-case scenario, when the original packet cannot be compressed, SCHC enables its transmission over </w:t>
      </w:r>
      <w:proofErr w:type="spellStart"/>
      <w:r>
        <w:t>LoRaWAN</w:t>
      </w:r>
      <w:proofErr w:type="spellEnd"/>
      <w:r>
        <w:t xml:space="preserve"> through a lightweight and configurable fragmentation and reassembly mechanism. This mechanism is not provided by the </w:t>
      </w:r>
      <w:proofErr w:type="spellStart"/>
      <w:r>
        <w:t>LoRaWAN</w:t>
      </w:r>
      <w:proofErr w:type="spellEnd"/>
      <w:r>
        <w:t xml:space="preserve"> specification protocol, thus improving on the network infrastructure capabilities.</w:t>
      </w:r>
    </w:p>
    <w:p w14:paraId="0E1C7EC2" w14:textId="54975C9A" w:rsidR="00232F2B" w:rsidRDefault="53FA80F4" w:rsidP="6078CAA3">
      <w:r>
        <w:t xml:space="preserve">The SCHC compression and fragmentation adaptation layer is placed in both the End-Device and the Network Server to offer the transparent IPv6 Internet connectivity. </w:t>
      </w:r>
      <w:r w:rsidR="47003884">
        <w:fldChar w:fldCharType="begin"/>
      </w:r>
      <w:r w:rsidR="47003884">
        <w:instrText xml:space="preserve"> REF _Ref61864164 \h </w:instrText>
      </w:r>
      <w:r w:rsidR="47003884">
        <w:fldChar w:fldCharType="separate"/>
      </w:r>
      <w:r>
        <w:t xml:space="preserve">Figure </w:t>
      </w:r>
      <w:r w:rsidRPr="53FA80F4">
        <w:rPr>
          <w:noProof/>
        </w:rPr>
        <w:t>2</w:t>
      </w:r>
      <w:r w:rsidR="47003884">
        <w:fldChar w:fldCharType="end"/>
      </w:r>
      <w:r>
        <w:t xml:space="preserve"> shows the network stack required for the End-Device and Network Server SCHC integration, in order to enable IPv6/UDP/</w:t>
      </w:r>
      <w:proofErr w:type="spellStart"/>
      <w:r>
        <w:t>CoAP</w:t>
      </w:r>
      <w:proofErr w:type="spellEnd"/>
      <w:r>
        <w:t xml:space="preserve"> connectivity.</w:t>
      </w:r>
    </w:p>
    <w:p w14:paraId="1BFC700D" w14:textId="77777777" w:rsidR="00DD2AEF" w:rsidRDefault="00C2737A" w:rsidP="53FA80F4">
      <w:pPr>
        <w:keepNext/>
      </w:pPr>
      <w:r>
        <w:rPr>
          <w:noProof/>
        </w:rPr>
        <w:lastRenderedPageBreak/>
        <w:drawing>
          <wp:inline distT="0" distB="0" distL="0" distR="0" wp14:anchorId="20E6C364" wp14:editId="7A6AA9AC">
            <wp:extent cx="5490040" cy="2200884"/>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7">
                      <a:extLst>
                        <a:ext uri="{28A0092B-C50C-407E-A947-70E740481C1C}">
                          <a14:useLocalDpi xmlns:a14="http://schemas.microsoft.com/office/drawing/2010/main" val="0"/>
                        </a:ext>
                      </a:extLst>
                    </a:blip>
                    <a:stretch>
                      <a:fillRect/>
                    </a:stretch>
                  </pic:blipFill>
                  <pic:spPr>
                    <a:xfrm>
                      <a:off x="0" y="0"/>
                      <a:ext cx="5490040" cy="2200884"/>
                    </a:xfrm>
                    <a:prstGeom prst="rect">
                      <a:avLst/>
                    </a:prstGeom>
                  </pic:spPr>
                </pic:pic>
              </a:graphicData>
            </a:graphic>
          </wp:inline>
        </w:drawing>
      </w:r>
    </w:p>
    <w:p w14:paraId="060B4EBF" w14:textId="57880A46" w:rsidR="6078CAA3" w:rsidRDefault="53FA80F4" w:rsidP="53FA80F4">
      <w:pPr>
        <w:pStyle w:val="Descripcin"/>
        <w:jc w:val="center"/>
        <w:rPr>
          <w:sz w:val="22"/>
          <w:szCs w:val="22"/>
        </w:rPr>
      </w:pPr>
      <w:bookmarkStart w:id="49" w:name="_Ref61864164"/>
      <w:r w:rsidRPr="53FA80F4">
        <w:rPr>
          <w:sz w:val="22"/>
          <w:szCs w:val="22"/>
        </w:rPr>
        <w:t xml:space="preserve">Figure </w:t>
      </w:r>
      <w:r w:rsidR="47003884" w:rsidRPr="53FA80F4">
        <w:rPr>
          <w:sz w:val="22"/>
          <w:szCs w:val="22"/>
        </w:rPr>
        <w:fldChar w:fldCharType="begin"/>
      </w:r>
      <w:r w:rsidR="47003884" w:rsidRPr="53FA80F4">
        <w:rPr>
          <w:sz w:val="22"/>
          <w:szCs w:val="22"/>
        </w:rPr>
        <w:instrText xml:space="preserve"> SEQ Figure \* ARABIC </w:instrText>
      </w:r>
      <w:r w:rsidR="47003884" w:rsidRPr="53FA80F4">
        <w:rPr>
          <w:sz w:val="22"/>
          <w:szCs w:val="22"/>
        </w:rPr>
        <w:fldChar w:fldCharType="separate"/>
      </w:r>
      <w:r w:rsidR="003A55BE">
        <w:rPr>
          <w:noProof/>
          <w:sz w:val="22"/>
          <w:szCs w:val="22"/>
        </w:rPr>
        <w:t>2</w:t>
      </w:r>
      <w:r w:rsidR="47003884" w:rsidRPr="53FA80F4">
        <w:rPr>
          <w:sz w:val="22"/>
          <w:szCs w:val="22"/>
        </w:rPr>
        <w:fldChar w:fldCharType="end"/>
      </w:r>
      <w:bookmarkEnd w:id="49"/>
      <w:r w:rsidRPr="53FA80F4">
        <w:rPr>
          <w:sz w:val="22"/>
          <w:szCs w:val="22"/>
        </w:rPr>
        <w:t>: IPv6 End-Device connectivity through SCHC</w:t>
      </w:r>
    </w:p>
    <w:p w14:paraId="1B843320" w14:textId="77C5BE84" w:rsidR="53FA80F4" w:rsidRDefault="53FA80F4" w:rsidP="53FA80F4">
      <w:pPr>
        <w:pStyle w:val="Ttulo2"/>
      </w:pPr>
      <w:r>
        <w:t>IoT Controller</w:t>
      </w:r>
    </w:p>
    <w:p w14:paraId="1EE1C343" w14:textId="5C65FB75" w:rsidR="00B54505" w:rsidRDefault="4C8FC267" w:rsidP="6078CAA3">
      <w:r>
        <w:t xml:space="preserve">The IoT Controller plays the role of authenticator in the Authentication, Authorisation, and Accounting (AAA) </w:t>
      </w:r>
      <w:r w:rsidRPr="007B3FD5">
        <w:rPr>
          <w:color w:val="auto"/>
        </w:rPr>
        <w:t>architecture</w:t>
      </w:r>
      <w:ins w:id="50" w:author="Jesús Sánchez-Gómez" w:date="2020-12-29T20:01:00Z">
        <w:r w:rsidR="007B3FD5">
          <w:rPr>
            <w:rStyle w:val="Refdenotaalfinal"/>
            <w:color w:val="auto"/>
          </w:rPr>
          <w:endnoteReference w:id="15"/>
        </w:r>
      </w:ins>
      <w:r w:rsidR="007B3FD5" w:rsidRPr="007B3FD5">
        <w:rPr>
          <w:color w:val="auto"/>
        </w:rPr>
        <w:t xml:space="preserve">. </w:t>
      </w:r>
      <w:r w:rsidRPr="007B3FD5">
        <w:rPr>
          <w:color w:val="auto"/>
        </w:rPr>
        <w:t>End</w:t>
      </w:r>
      <w:r>
        <w:t xml:space="preserve">-devices perform a bootstrapping process when they are deployed for the first time. This process includes an authentication and key agreement stage. </w:t>
      </w:r>
      <w:r w:rsidR="006027DC">
        <w:t>Once the device successfully authenticates itself, session keys are shared with the device in order to securely perform the regular operation tasks.</w:t>
      </w:r>
    </w:p>
    <w:p w14:paraId="3B116257" w14:textId="1B91DC74" w:rsidR="008B57B9" w:rsidRDefault="4C8FC267" w:rsidP="6078CAA3">
      <w:r>
        <w:t>Typically, end-devices transmitting over non-constrained networks perform the bootstrapping by directly addressing any authentication server connected to an IP network. This exchange usually employs a standardised protocol such as RADIUS</w:t>
      </w:r>
      <w:ins w:id="52" w:author="Jesús Sánchez-Gómez" w:date="2020-12-29T20:05:00Z">
        <w:r w:rsidR="007561EE">
          <w:rPr>
            <w:rStyle w:val="Refdenotaalfinal"/>
          </w:rPr>
          <w:endnoteReference w:id="16"/>
        </w:r>
      </w:ins>
      <w:r>
        <w:t xml:space="preserve"> or Diameter</w:t>
      </w:r>
      <w:ins w:id="54" w:author="Jesús Sánchez-Gómez" w:date="2020-12-29T20:07:00Z">
        <w:r w:rsidR="007561EE">
          <w:rPr>
            <w:rStyle w:val="Refdenotaalfinal"/>
          </w:rPr>
          <w:endnoteReference w:id="17"/>
        </w:r>
      </w:ins>
      <w:r w:rsidR="007561EE">
        <w:t xml:space="preserve"> </w:t>
      </w:r>
      <w:r>
        <w:t>to carry Extended Authentication Protocol (EAP)</w:t>
      </w:r>
      <w:ins w:id="56" w:author="Jesús Sánchez-Gómez" w:date="2020-12-29T20:09:00Z">
        <w:r w:rsidR="00175E7D">
          <w:rPr>
            <w:rStyle w:val="Refdenotaalfinal"/>
          </w:rPr>
          <w:endnoteReference w:id="18"/>
        </w:r>
      </w:ins>
      <w:r w:rsidRPr="4C8FC267">
        <w:rPr>
          <w:color w:val="FF0000"/>
        </w:rPr>
        <w:t xml:space="preserve"> </w:t>
      </w:r>
      <w:r>
        <w:t xml:space="preserve">messages over regular IP networks. However, RADIUS and Diameter require an exchange of relatively large messages with a large number of transmissions. This only exacerbates the problem of energy consumption and radio bandwidth usage due to header overhead for constrained radio technologies such as </w:t>
      </w:r>
      <w:proofErr w:type="spellStart"/>
      <w:r>
        <w:t>LoRaWAN</w:t>
      </w:r>
      <w:proofErr w:type="spellEnd"/>
      <w:r>
        <w:t>.</w:t>
      </w:r>
    </w:p>
    <w:p w14:paraId="691AFBCF" w14:textId="41502987" w:rsidR="00B42446" w:rsidRDefault="4C8FC267" w:rsidP="6078CAA3">
      <w:r>
        <w:t xml:space="preserve">Therefore, a lightweight Low-Overhead EAP over </w:t>
      </w:r>
      <w:proofErr w:type="spellStart"/>
      <w:r>
        <w:t>CoAP</w:t>
      </w:r>
      <w:proofErr w:type="spellEnd"/>
      <w:r>
        <w:t xml:space="preserve"> (LO-</w:t>
      </w:r>
      <w:proofErr w:type="spellStart"/>
      <w:r>
        <w:t>CoAP</w:t>
      </w:r>
      <w:proofErr w:type="spellEnd"/>
      <w:r>
        <w:t>-EAP)</w:t>
      </w:r>
      <w:ins w:id="58" w:author="Jesús Sánchez-Gómez" w:date="2020-12-29T20:09:00Z">
        <w:r w:rsidR="00175E7D">
          <w:rPr>
            <w:rStyle w:val="Refdenotaalfinal"/>
          </w:rPr>
          <w:endnoteReference w:id="19"/>
        </w:r>
      </w:ins>
      <w:r w:rsidRPr="4C8FC267">
        <w:rPr>
          <w:color w:val="FF0000"/>
        </w:rPr>
        <w:t xml:space="preserve"> </w:t>
      </w:r>
      <w:r>
        <w:t>protocol is chosen instead. LO-</w:t>
      </w:r>
      <w:proofErr w:type="spellStart"/>
      <w:r>
        <w:t>CoAP</w:t>
      </w:r>
      <w:proofErr w:type="spellEnd"/>
      <w:r>
        <w:t>-EAP employs the novel Constrained Application Protocol (</w:t>
      </w:r>
      <w:proofErr w:type="spellStart"/>
      <w:r>
        <w:t>CoAP</w:t>
      </w:r>
      <w:proofErr w:type="spellEnd"/>
      <w:r>
        <w:t>)</w:t>
      </w:r>
      <w:ins w:id="60" w:author="Jesús Sánchez-Gómez" w:date="2020-12-29T20:12:00Z">
        <w:r w:rsidR="008B2958">
          <w:rPr>
            <w:rStyle w:val="Refdenotaalfinal"/>
          </w:rPr>
          <w:endnoteReference w:id="20"/>
        </w:r>
      </w:ins>
      <w:r w:rsidRPr="4C8FC267">
        <w:rPr>
          <w:color w:val="FF0000"/>
        </w:rPr>
        <w:t xml:space="preserve"> </w:t>
      </w:r>
      <w:r>
        <w:t>and a set of efficient primitives to significatively reduce the header overhead of transmitting authentication EAP messages over a constrained network. The IoT Controller includes the LO-</w:t>
      </w:r>
      <w:proofErr w:type="spellStart"/>
      <w:r>
        <w:t>CoAP</w:t>
      </w:r>
      <w:proofErr w:type="spellEnd"/>
      <w:r>
        <w:t>-EAP protocol logic that parses the upstream messages transmitted by the end-devices and forwards its contents to an authentication server that employs typical AAA protocols such as RADIUS or Diameter to carry EAP payloads. Likewise, when the authentication server answers with the new downlink EAP messages, the IoT Controller generates a new LO-</w:t>
      </w:r>
      <w:proofErr w:type="spellStart"/>
      <w:r>
        <w:t>CoAP</w:t>
      </w:r>
      <w:proofErr w:type="spellEnd"/>
      <w:r>
        <w:t>-EAP packet and forwards it to the end-device.</w:t>
      </w:r>
      <w:r w:rsidR="006A01AB">
        <w:t xml:space="preserve"> </w:t>
      </w:r>
      <w:r w:rsidR="006A01AB" w:rsidRPr="006A01AB">
        <w:t xml:space="preserve"> </w:t>
      </w:r>
      <w:r w:rsidR="006A01AB">
        <w:t xml:space="preserve">Additionally, a new SCHC scheme for further improving </w:t>
      </w:r>
      <w:proofErr w:type="spellStart"/>
      <w:r w:rsidR="006A01AB">
        <w:t>CoAP</w:t>
      </w:r>
      <w:proofErr w:type="spellEnd"/>
      <w:r w:rsidR="006A01AB">
        <w:t xml:space="preserve"> header compression is currently under standardisation</w:t>
      </w:r>
      <w:ins w:id="62" w:author="Jesús Sánchez-Gómez" w:date="2021-01-11T12:51:00Z">
        <w:r w:rsidR="006A01AB">
          <w:rPr>
            <w:rStyle w:val="Refdenotaalfinal"/>
          </w:rPr>
          <w:endnoteReference w:id="21"/>
        </w:r>
      </w:ins>
      <w:r w:rsidR="006A01AB">
        <w:t>.</w:t>
      </w:r>
    </w:p>
    <w:p w14:paraId="756C600B" w14:textId="608D6A9F" w:rsidR="000C3079" w:rsidRDefault="00D70640" w:rsidP="6078CAA3">
      <w:r>
        <w:t xml:space="preserve">Standardisation efforts by the IETF with regards to security have been taken into account during the design of </w:t>
      </w:r>
      <w:r w:rsidR="009F1C20">
        <w:t xml:space="preserve">the </w:t>
      </w:r>
      <w:proofErr w:type="spellStart"/>
      <w:r w:rsidR="009F1C20">
        <w:t>IoTrust</w:t>
      </w:r>
      <w:proofErr w:type="spellEnd"/>
      <w:r w:rsidR="009F1C20">
        <w:t xml:space="preserve"> architecture</w:t>
      </w:r>
      <w:r>
        <w:t>. In RFC8576</w:t>
      </w:r>
      <w:ins w:id="64" w:author="Jesús Sánchez-Gómez" w:date="2021-01-15T17:51:00Z">
        <w:r>
          <w:rPr>
            <w:rStyle w:val="Refdenotaalfinal"/>
          </w:rPr>
          <w:endnoteReference w:id="22"/>
        </w:r>
      </w:ins>
      <w:r>
        <w:t xml:space="preserve">, a summary of challenges and state-of-the-art IP-based protocols </w:t>
      </w:r>
      <w:r w:rsidR="009F1C20">
        <w:t>for</w:t>
      </w:r>
      <w:r>
        <w:t xml:space="preserve"> IoT is presented. The protocols </w:t>
      </w:r>
      <w:r w:rsidR="009F1C20">
        <w:t xml:space="preserve">already </w:t>
      </w:r>
      <w:r>
        <w:t>standardised</w:t>
      </w:r>
      <w:r w:rsidR="009F1C20">
        <w:t xml:space="preserve">, as well as those currently </w:t>
      </w:r>
      <w:r>
        <w:t>under standardisation</w:t>
      </w:r>
      <w:r w:rsidR="009F1C20">
        <w:t>,</w:t>
      </w:r>
      <w:r>
        <w:t xml:space="preserve"> </w:t>
      </w:r>
      <w:r w:rsidR="009F1C20">
        <w:t>by</w:t>
      </w:r>
      <w:r>
        <w:t xml:space="preserve"> the IETF working groups for IoT related scenarios could be roughly differentiated in two </w:t>
      </w:r>
      <w:r w:rsidR="009F1C20">
        <w:t>categories</w:t>
      </w:r>
      <w:r>
        <w:t>. On the one hand, some working groups focus on the</w:t>
      </w:r>
      <w:r w:rsidR="009F1C20">
        <w:t xml:space="preserve"> transmission of data over</w:t>
      </w:r>
      <w:r>
        <w:t xml:space="preserve"> IP-based protocols </w:t>
      </w:r>
      <w:r w:rsidR="009F1C20">
        <w:t>in</w:t>
      </w:r>
      <w:r>
        <w:t xml:space="preserve"> constrained networks by constrained </w:t>
      </w:r>
      <w:r w:rsidR="009F1C20">
        <w:t>devices</w:t>
      </w:r>
      <w:r>
        <w:t xml:space="preserve">. On the other hand, </w:t>
      </w:r>
      <w:r w:rsidR="009F1C20">
        <w:t>specific</w:t>
      </w:r>
      <w:r>
        <w:t xml:space="preserve"> working groups focus on the security </w:t>
      </w:r>
      <w:r w:rsidR="00C450B3">
        <w:t>aspects of IP-based protocols</w:t>
      </w:r>
      <w:r w:rsidR="009F1C20">
        <w:t xml:space="preserve"> for IoT scenarios</w:t>
      </w:r>
      <w:r w:rsidR="00C450B3">
        <w:t xml:space="preserve">. For the later, the most significant working group relative to the </w:t>
      </w:r>
      <w:proofErr w:type="spellStart"/>
      <w:r w:rsidR="00C450B3">
        <w:t>IoTrust</w:t>
      </w:r>
      <w:proofErr w:type="spellEnd"/>
      <w:r w:rsidR="00C450B3">
        <w:t xml:space="preserve"> project is the IETF Authentication and Authorization for Constrained Environments (ACE) working </w:t>
      </w:r>
      <w:ins w:id="66" w:author="Jesús Sánchez-Gómez" w:date="2021-01-19T11:40:00Z">
        <w:r w:rsidR="00463DE5">
          <w:t>g</w:t>
        </w:r>
      </w:ins>
      <w:del w:id="67" w:author="Jesús Sánchez-Gómez" w:date="2021-01-19T11:40:00Z">
        <w:r w:rsidR="00C450B3" w:rsidDel="00463DE5">
          <w:delText>G</w:delText>
        </w:r>
      </w:del>
      <w:r w:rsidR="00C450B3">
        <w:t>roup</w:t>
      </w:r>
      <w:ins w:id="68" w:author="Jesús Sánchez-Gómez" w:date="2021-01-15T18:01:00Z">
        <w:r w:rsidR="00C450B3">
          <w:rPr>
            <w:rStyle w:val="Refdenotaalfinal"/>
          </w:rPr>
          <w:endnoteReference w:id="23"/>
        </w:r>
      </w:ins>
      <w:r w:rsidR="00C450B3">
        <w:t xml:space="preserve">. This working group leverages on the authenticated and authorised access to resources hosted by constrained end-devices, identified by </w:t>
      </w:r>
      <w:r w:rsidR="006B2F99">
        <w:t>a</w:t>
      </w:r>
      <w:r w:rsidR="00C450B3">
        <w:t xml:space="preserve"> unique Unified Resource Identifier (URI)</w:t>
      </w:r>
      <w:r w:rsidR="009B7812">
        <w:t xml:space="preserve"> — E.g., </w:t>
      </w:r>
      <w:r w:rsidR="009B7812" w:rsidRPr="53FA80F4">
        <w:rPr>
          <w:i/>
          <w:iCs/>
        </w:rPr>
        <w:t>coap://AAAA::1234/</w:t>
      </w:r>
      <w:r w:rsidR="006916C2" w:rsidRPr="53FA80F4">
        <w:rPr>
          <w:i/>
          <w:iCs/>
        </w:rPr>
        <w:t>humidity</w:t>
      </w:r>
      <w:r w:rsidR="009B7812">
        <w:t xml:space="preserve">. </w:t>
      </w:r>
      <w:r w:rsidR="006B2F99">
        <w:t xml:space="preserve">The technologies and mechanisms standardised by the ACE </w:t>
      </w:r>
      <w:r w:rsidR="006B2F99">
        <w:lastRenderedPageBreak/>
        <w:t xml:space="preserve">working group are aimed at covering a broad and diverse set of use-cases in IoT scenarios — </w:t>
      </w:r>
      <w:del w:id="70" w:author="Jesús Sánchez-Gómez" w:date="2021-01-19T11:45:00Z">
        <w:r w:rsidR="006B2F99" w:rsidDel="003B3157">
          <w:delText>as indicated</w:delText>
        </w:r>
      </w:del>
      <w:ins w:id="71" w:author="Jesús Sánchez-Gómez" w:date="2021-01-19T11:45:00Z">
        <w:r w:rsidR="003B3157">
          <w:t>identified</w:t>
        </w:r>
      </w:ins>
      <w:r w:rsidR="006B2F99">
        <w:t xml:space="preserve"> </w:t>
      </w:r>
      <w:r w:rsidR="009F1C20">
        <w:t>in RFC</w:t>
      </w:r>
      <w:r w:rsidR="006B2F99">
        <w:t>7744</w:t>
      </w:r>
      <w:ins w:id="72" w:author="Jesús Sánchez-Gómez" w:date="2021-01-15T18:06:00Z">
        <w:r w:rsidR="006B2F99">
          <w:rPr>
            <w:rStyle w:val="Refdenotaalfinal"/>
          </w:rPr>
          <w:endnoteReference w:id="24"/>
        </w:r>
      </w:ins>
      <w:ins w:id="74" w:author="Jesús Sánchez-Gómez" w:date="2021-01-19T11:40:00Z">
        <w:r w:rsidR="00463DE5">
          <w:t xml:space="preserve"> —</w:t>
        </w:r>
      </w:ins>
      <w:del w:id="75" w:author="Jesús Sánchez-Gómez" w:date="2021-01-19T11:40:00Z">
        <w:r w:rsidR="006B2F99" w:rsidDel="00463DE5">
          <w:delText>,</w:delText>
        </w:r>
      </w:del>
      <w:r w:rsidR="006B2F99">
        <w:t xml:space="preserve"> where the need for efficient authentication and authorisation mechanisms has been </w:t>
      </w:r>
      <w:del w:id="76" w:author="Jesús Sánchez-Gómez" w:date="2021-01-19T11:45:00Z">
        <w:r w:rsidR="006B2F99" w:rsidDel="003B3157">
          <w:delText xml:space="preserve">identified </w:delText>
        </w:r>
      </w:del>
      <w:ins w:id="77" w:author="Jesús Sánchez-Gómez" w:date="2021-01-19T11:45:00Z">
        <w:r w:rsidR="003B3157">
          <w:t>stated</w:t>
        </w:r>
        <w:r w:rsidR="003B3157">
          <w:t xml:space="preserve"> </w:t>
        </w:r>
      </w:ins>
      <w:r w:rsidR="006B2F99">
        <w:t xml:space="preserve">as a </w:t>
      </w:r>
      <w:r w:rsidR="009F1C20">
        <w:t>necessity</w:t>
      </w:r>
      <w:r w:rsidR="006B2F99">
        <w:t>. The</w:t>
      </w:r>
      <w:del w:id="78" w:author="Jesús Sánchez-Gómez" w:date="2021-01-19T11:40:00Z">
        <w:r w:rsidR="006B2F99" w:rsidDel="00463DE5">
          <w:delText>y</w:delText>
        </w:r>
      </w:del>
      <w:r w:rsidR="006B2F99">
        <w:t xml:space="preserve"> IETF standardisation efforts </w:t>
      </w:r>
      <w:r w:rsidR="006B30C4">
        <w:t xml:space="preserve">leverage on a request and response model for accessing resources hosted in constrained end-devices. Thus, a RESTful access model has been adopted by using </w:t>
      </w:r>
      <w:proofErr w:type="spellStart"/>
      <w:r w:rsidR="006B30C4">
        <w:t>CoAP</w:t>
      </w:r>
      <w:proofErr w:type="spellEnd"/>
      <w:r w:rsidR="006B30C4">
        <w:t>. Similarly</w:t>
      </w:r>
      <w:r w:rsidR="0044533A">
        <w:t>,</w:t>
      </w:r>
      <w:r w:rsidR="006B30C4">
        <w:t xml:space="preserve"> to HTTP, </w:t>
      </w:r>
      <w:proofErr w:type="spellStart"/>
      <w:r w:rsidR="006B30C4">
        <w:t>CoAP</w:t>
      </w:r>
      <w:proofErr w:type="spellEnd"/>
      <w:r w:rsidR="006B30C4">
        <w:t xml:space="preserve"> supports CREATE, GET, UPDATE, and DEL</w:t>
      </w:r>
      <w:r w:rsidR="009F1C20">
        <w:t>E</w:t>
      </w:r>
      <w:r w:rsidR="006B30C4">
        <w:t xml:space="preserve">TE operations on resources identified </w:t>
      </w:r>
      <w:r w:rsidR="0005615C">
        <w:t>by</w:t>
      </w:r>
      <w:r w:rsidR="006B30C4">
        <w:t xml:space="preserve"> a URI. For this reason, the security protocols focus on granting permissions to those resources only to authenticated and authorised entities</w:t>
      </w:r>
      <w:r w:rsidR="009F1C20">
        <w:t xml:space="preserve"> — for instance, some entities may be authorised to update a resource, but not to delete it.</w:t>
      </w:r>
    </w:p>
    <w:p w14:paraId="79D7E77B" w14:textId="1D1624BD" w:rsidR="00734258" w:rsidRDefault="000C3079" w:rsidP="003450AF">
      <w:pPr>
        <w:rPr>
          <w:lang w:val="en-US"/>
        </w:rPr>
      </w:pPr>
      <w:r>
        <w:t xml:space="preserve">IETF novel security mechanisms leverage on </w:t>
      </w:r>
      <w:r w:rsidR="009F1C20">
        <w:t>this</w:t>
      </w:r>
      <w:r>
        <w:t xml:space="preserve"> basic principle of resource</w:t>
      </w:r>
      <w:r w:rsidR="009F1C20">
        <w:t>s hosted in end-devices and</w:t>
      </w:r>
      <w:r>
        <w:t xml:space="preserve"> addressed by a URI. Some highligh</w:t>
      </w:r>
      <w:r w:rsidR="003450AF">
        <w:t>ts</w:t>
      </w:r>
      <w:r>
        <w:t xml:space="preserve"> include: </w:t>
      </w:r>
      <w:r w:rsidRPr="000C3079">
        <w:t>Concise Binary Object Representation (CBOR)</w:t>
      </w:r>
      <w:ins w:id="79" w:author="Jesús Sánchez-Gómez" w:date="2021-01-15T18:18:00Z">
        <w:r>
          <w:rPr>
            <w:rStyle w:val="Refdenotaalfinal"/>
          </w:rPr>
          <w:endnoteReference w:id="25"/>
        </w:r>
      </w:ins>
      <w:r>
        <w:t xml:space="preserve">, </w:t>
      </w:r>
      <w:r w:rsidRPr="000C3079">
        <w:t>CBOR Object Signing and Encryption (COSE)</w:t>
      </w:r>
      <w:ins w:id="81" w:author="Jesús Sánchez-Gómez" w:date="2021-01-15T18:19:00Z">
        <w:r w:rsidR="003450AF">
          <w:rPr>
            <w:rStyle w:val="Refdenotaalfinal"/>
          </w:rPr>
          <w:endnoteReference w:id="26"/>
        </w:r>
      </w:ins>
      <w:r w:rsidR="003450AF">
        <w:t xml:space="preserve">, and </w:t>
      </w:r>
      <w:r w:rsidR="003450AF" w:rsidRPr="003450AF">
        <w:rPr>
          <w:lang w:val="en-US"/>
        </w:rPr>
        <w:t>Object Security for Constrained RESTful Environments (OSCORE)</w:t>
      </w:r>
      <w:ins w:id="83" w:author="Jesús Sánchez-Gómez" w:date="2021-01-15T18:25:00Z">
        <w:r w:rsidR="003450AF">
          <w:rPr>
            <w:rStyle w:val="Refdenotaalfinal"/>
            <w:lang w:val="en-US"/>
          </w:rPr>
          <w:endnoteReference w:id="27"/>
        </w:r>
      </w:ins>
      <w:r w:rsidR="003450AF">
        <w:rPr>
          <w:lang w:val="en-US"/>
        </w:rPr>
        <w:t>.</w:t>
      </w:r>
      <w:r w:rsidR="0005615C">
        <w:rPr>
          <w:lang w:val="en-US"/>
        </w:rPr>
        <w:t xml:space="preserve"> At the application level, JavaScript Object Notation (JSON) has become the more popular </w:t>
      </w:r>
      <w:r w:rsidR="009F1C20">
        <w:rPr>
          <w:lang w:val="en-US"/>
        </w:rPr>
        <w:t>encoder</w:t>
      </w:r>
      <w:r w:rsidR="0005615C">
        <w:rPr>
          <w:lang w:val="en-US"/>
        </w:rPr>
        <w:t xml:space="preserve"> for the transmission of serialized structured data. However, JSON is text-based, </w:t>
      </w:r>
      <w:r w:rsidR="00734258">
        <w:rPr>
          <w:lang w:val="en-US"/>
        </w:rPr>
        <w:t>which</w:t>
      </w:r>
      <w:r w:rsidR="0005615C">
        <w:rPr>
          <w:lang w:val="en-US"/>
        </w:rPr>
        <w:t xml:space="preserve"> makes it inefficient in constrained scenarios</w:t>
      </w:r>
      <w:r w:rsidR="00734258">
        <w:rPr>
          <w:lang w:val="en-US"/>
        </w:rPr>
        <w:t xml:space="preserve"> where smaller message sizes are preferred</w:t>
      </w:r>
      <w:r w:rsidR="0005615C">
        <w:rPr>
          <w:lang w:val="en-US"/>
        </w:rPr>
        <w:t>. Thus, the CBOR protocol is employed in constrained scenarios. CBOR is a schema-free binary codification mechanism for serialized structured data</w:t>
      </w:r>
      <w:r w:rsidR="00734258">
        <w:rPr>
          <w:lang w:val="en-US"/>
        </w:rPr>
        <w:t xml:space="preserve"> that focuses on small message and implementation simplicity. Thus, the same RESTful applications for IoT scenarios running over HTTP/JSON can be attained in constrained environments through the equivalent </w:t>
      </w:r>
      <w:proofErr w:type="spellStart"/>
      <w:r w:rsidR="00734258">
        <w:rPr>
          <w:lang w:val="en-US"/>
        </w:rPr>
        <w:t>CoAP</w:t>
      </w:r>
      <w:proofErr w:type="spellEnd"/>
      <w:r w:rsidR="00734258">
        <w:rPr>
          <w:lang w:val="en-US"/>
        </w:rPr>
        <w:t xml:space="preserve">/CBOR paradigm. One of the most significant advantages is the high level of integration with web services by intermediate agents that translate messages from networks employing </w:t>
      </w:r>
      <w:proofErr w:type="spellStart"/>
      <w:r w:rsidR="00734258">
        <w:rPr>
          <w:lang w:val="en-US"/>
        </w:rPr>
        <w:t>CoAP</w:t>
      </w:r>
      <w:proofErr w:type="spellEnd"/>
      <w:r w:rsidR="00734258">
        <w:rPr>
          <w:lang w:val="en-US"/>
        </w:rPr>
        <w:t>/CBOR, with web services running on HTTP/JSON APIs that were not designed with constrained environments in mind. Additionally, this advantage does not present a trade-off, thus constrained networks are kept efficient, regardless of their integration with HTTP/JSON services or not.</w:t>
      </w:r>
    </w:p>
    <w:p w14:paraId="1791AABF" w14:textId="36E787AD" w:rsidR="003047A9" w:rsidRDefault="53FA80F4" w:rsidP="53FA80F4">
      <w:pPr>
        <w:rPr>
          <w:lang w:val="en-US"/>
        </w:rPr>
      </w:pPr>
      <w:r w:rsidRPr="53FA80F4">
        <w:rPr>
          <w:lang w:val="en-US"/>
        </w:rPr>
        <w:t xml:space="preserve">Due to all of the aforementioned advantages of the response and request model implemented via </w:t>
      </w:r>
      <w:proofErr w:type="spellStart"/>
      <w:r w:rsidRPr="53FA80F4">
        <w:rPr>
          <w:lang w:val="en-US"/>
        </w:rPr>
        <w:t>CoAP</w:t>
      </w:r>
      <w:proofErr w:type="spellEnd"/>
      <w:r w:rsidRPr="53FA80F4">
        <w:rPr>
          <w:lang w:val="en-US"/>
        </w:rPr>
        <w:t xml:space="preserve">, many security solutions standardized by the IETF ACE working group assume that end-devices include libraries for the </w:t>
      </w:r>
      <w:proofErr w:type="spellStart"/>
      <w:r w:rsidRPr="53FA80F4">
        <w:rPr>
          <w:lang w:val="en-US"/>
        </w:rPr>
        <w:t>CoAP</w:t>
      </w:r>
      <w:proofErr w:type="spellEnd"/>
      <w:r w:rsidRPr="53FA80F4">
        <w:rPr>
          <w:lang w:val="en-US"/>
        </w:rPr>
        <w:t xml:space="preserve"> code/decode operation. It is safe to assume that the adoption of </w:t>
      </w:r>
      <w:proofErr w:type="spellStart"/>
      <w:r w:rsidRPr="53FA80F4">
        <w:rPr>
          <w:lang w:val="en-US"/>
        </w:rPr>
        <w:t>CoAP</w:t>
      </w:r>
      <w:proofErr w:type="spellEnd"/>
      <w:r w:rsidRPr="53FA80F4">
        <w:rPr>
          <w:lang w:val="en-US"/>
        </w:rPr>
        <w:t xml:space="preserve"> as a </w:t>
      </w:r>
      <w:del w:id="85" w:author="Jesús Sánchez-Gómez" w:date="2021-01-19T11:48:00Z">
        <w:r w:rsidRPr="53FA80F4" w:rsidDel="003B3157">
          <w:rPr>
            <w:lang w:val="en-US"/>
          </w:rPr>
          <w:delText>rock-</w:delText>
        </w:r>
      </w:del>
      <w:r w:rsidRPr="53FA80F4">
        <w:rPr>
          <w:lang w:val="en-US"/>
        </w:rPr>
        <w:t xml:space="preserve">solid building block for the </w:t>
      </w:r>
      <w:proofErr w:type="spellStart"/>
      <w:r w:rsidRPr="53FA80F4">
        <w:rPr>
          <w:lang w:val="en-US"/>
        </w:rPr>
        <w:t>IoTrust</w:t>
      </w:r>
      <w:proofErr w:type="spellEnd"/>
      <w:r w:rsidRPr="53FA80F4">
        <w:rPr>
          <w:lang w:val="en-US"/>
        </w:rPr>
        <w:t xml:space="preserve"> bootstrapping procedure, as it is closely aligned with the current </w:t>
      </w:r>
      <w:del w:id="86" w:author="Jesús Sánchez-Gómez" w:date="2021-01-19T11:48:00Z">
        <w:r w:rsidRPr="53FA80F4" w:rsidDel="003B3157">
          <w:rPr>
            <w:lang w:val="en-US"/>
          </w:rPr>
          <w:delText xml:space="preserve">efforts of the </w:delText>
        </w:r>
      </w:del>
      <w:r w:rsidRPr="53FA80F4">
        <w:rPr>
          <w:lang w:val="en-US"/>
        </w:rPr>
        <w:t>IETF security-related working group efforts.</w:t>
      </w:r>
    </w:p>
    <w:p w14:paraId="1363B93C" w14:textId="005F4791" w:rsidR="006027DC" w:rsidRDefault="53FA80F4" w:rsidP="53FA80F4">
      <w:pPr>
        <w:pStyle w:val="Ttulo2"/>
      </w:pPr>
      <w:bookmarkStart w:id="87" w:name="_Toc61313903"/>
      <w:r>
        <w:t>Authentication Server</w:t>
      </w:r>
      <w:bookmarkEnd w:id="87"/>
    </w:p>
    <w:p w14:paraId="35A04331" w14:textId="57618A4B" w:rsidR="006027DC" w:rsidRDefault="006027DC" w:rsidP="006027DC">
      <w:r>
        <w:t>The AAA architecture has been proposed by standardisation organisation</w:t>
      </w:r>
      <w:r w:rsidR="00162C2A">
        <w:t>, such as</w:t>
      </w:r>
      <w:r>
        <w:t xml:space="preserve"> IETF</w:t>
      </w:r>
      <w:r w:rsidR="00162C2A">
        <w:t>,</w:t>
      </w:r>
      <w:r>
        <w:t xml:space="preserve"> to provide a scalable solution to security management tasks in heterogeneous IoT ecosystems, especially those employing long-range wide-area networks</w:t>
      </w:r>
      <w:ins w:id="88" w:author="Jesús Sánchez-Gómez" w:date="2020-12-29T21:38:00Z">
        <w:r>
          <w:rPr>
            <w:rStyle w:val="Refdenotaalfinal"/>
          </w:rPr>
          <w:endnoteReference w:id="28"/>
        </w:r>
      </w:ins>
      <w:r>
        <w:t xml:space="preserve">. At the centre of the AAA architecture, lays the Authentication Server. It provides an administrative </w:t>
      </w:r>
      <w:proofErr w:type="gramStart"/>
      <w:r>
        <w:t>end-point</w:t>
      </w:r>
      <w:proofErr w:type="gramEnd"/>
      <w:r>
        <w:t xml:space="preserve"> that abstracts the technology specific details of deployed end-devices. Thus, the </w:t>
      </w:r>
      <w:r w:rsidR="00162C2A">
        <w:t xml:space="preserve">administrator simply manages identity and key materials, and relays on the technology to employ the security mechanisms that fit each specific case. In order to do so, the </w:t>
      </w:r>
      <w:r>
        <w:t xml:space="preserve">authentication server employs EAP, a flexible solution that supports several </w:t>
      </w:r>
      <w:r w:rsidR="00162C2A">
        <w:t>methods</w:t>
      </w:r>
      <w:r>
        <w:t xml:space="preserve">, </w:t>
      </w:r>
      <w:r w:rsidR="00162C2A">
        <w:t>with various degrees of performance requirements for each end-device</w:t>
      </w:r>
      <w:r>
        <w:t xml:space="preserve">. On the one hand, more constrained devices may employ </w:t>
      </w:r>
      <w:r w:rsidR="00162C2A">
        <w:t>lightweight cryptographic</w:t>
      </w:r>
      <w:r>
        <w:t xml:space="preserve"> primitives</w:t>
      </w:r>
      <w:r w:rsidR="00162C2A">
        <w:t>,</w:t>
      </w:r>
      <w:r>
        <w:t xml:space="preserve"> such as AES with the EAP-PSK method. On the other hand, other non-constrained end-devices may rely on </w:t>
      </w:r>
      <w:r w:rsidR="00162C2A">
        <w:t xml:space="preserve">more </w:t>
      </w:r>
      <w:r>
        <w:t xml:space="preserve">computationally </w:t>
      </w:r>
      <w:r w:rsidR="00162C2A">
        <w:t>demanding methods such as those based on public key infrastructure, or certificates.</w:t>
      </w:r>
    </w:p>
    <w:p w14:paraId="1167086C" w14:textId="618CD091" w:rsidR="00A27D94" w:rsidRDefault="47003884" w:rsidP="47003884">
      <w:pPr>
        <w:spacing w:before="100" w:beforeAutospacing="1" w:after="100" w:afterAutospacing="1"/>
      </w:pPr>
      <w:r>
        <w:t>First, each end-device credentials and key information need to be previously configured in the authentication server. Next, the end-device will be installed in its deployment site and will perform the bootstrapping procedure. During the bootstrapping, the device will authenticate itself against the network and will obtain a set of session specific keys. Finally, the end-device finishes the bootstrapping procedure and commences its operation phase.</w:t>
      </w:r>
    </w:p>
    <w:p w14:paraId="144E0EAF" w14:textId="5D868FB8" w:rsidR="008B0074" w:rsidRDefault="47003884" w:rsidP="47003884">
      <w:pPr>
        <w:spacing w:before="100" w:beforeAutospacing="1" w:after="100" w:afterAutospacing="1"/>
        <w:rPr>
          <w:rFonts w:ascii="Times New Roman" w:eastAsia="Times New Roman" w:hAnsi="Times New Roman" w:cs="Times New Roman"/>
          <w:color w:val="FF0000"/>
          <w:sz w:val="24"/>
          <w:lang w:val="en-US" w:eastAsia="es-ES"/>
        </w:rPr>
      </w:pPr>
      <w:r>
        <w:lastRenderedPageBreak/>
        <w:t>Please note that the ultimate result of the bootstrapping process is attaining an encryption key that is securely stored within the End-Device. It will be employed for securing the following communications with the rest of the architecture components. This key is typically stored in a non-volatile storage area of the device, such as an EEPROM or even the microcontroller’s programmable memory. The key is to be protected through anti-tampering techniques, that prevent reading the key by attackers with physical access to the device itself.</w:t>
      </w:r>
    </w:p>
    <w:p w14:paraId="0E9DA513" w14:textId="1D34163A" w:rsidR="4C8FC267" w:rsidRDefault="53FA80F4" w:rsidP="47003884">
      <w:pPr>
        <w:pStyle w:val="Ttulo2"/>
      </w:pPr>
      <w:bookmarkStart w:id="90" w:name="_Toc61313904"/>
      <w:r>
        <w:t>IoT Agent</w:t>
      </w:r>
      <w:bookmarkEnd w:id="90"/>
    </w:p>
    <w:p w14:paraId="60F74996" w14:textId="55A3AAC0" w:rsidR="4C8FC267" w:rsidRDefault="66146E86" w:rsidP="4C8FC267">
      <w:r>
        <w:t xml:space="preserve">The IoT Agent is a MQTT client which subscribes to the topics exposed by the MQTT broker running in the Network Server. At the heart of MQTT are the MQTT broker and clients. The data sent by the end-devices is received by the Network Server over </w:t>
      </w:r>
      <w:proofErr w:type="spellStart"/>
      <w:r>
        <w:t>LoRaWAN</w:t>
      </w:r>
      <w:proofErr w:type="spellEnd"/>
      <w:r>
        <w:t xml:space="preserve">, which is in turn dispatched using MQTT messages. Each message is posted in a device-specific application reception topic. The IoT agent will subscribe to the topics to receive these messages. Additionally, it will publish messages in the device-specific transmission topics, exposed for this purpose. The topics will post events with device registration, device data, config data etc. </w:t>
      </w:r>
    </w:p>
    <w:p w14:paraId="7AB87FFA" w14:textId="06D0C67E" w:rsidR="47003884" w:rsidRDefault="53FA80F4">
      <w:r>
        <w:t xml:space="preserve">IoT Agent forwards the device metadata and sensor data to the </w:t>
      </w:r>
      <w:proofErr w:type="spellStart"/>
      <w:r>
        <w:t>asvin</w:t>
      </w:r>
      <w:proofErr w:type="spellEnd"/>
      <w:r>
        <w:t xml:space="preserve"> platform. It does it over HTTPs using REST API </w:t>
      </w:r>
      <w:proofErr w:type="gramStart"/>
      <w:r>
        <w:t>end-points</w:t>
      </w:r>
      <w:proofErr w:type="gramEnd"/>
      <w:r>
        <w:t xml:space="preserve">. The IoT Agent acts as a bridge between the Network Server and the </w:t>
      </w:r>
      <w:proofErr w:type="spellStart"/>
      <w:r>
        <w:t>asvin</w:t>
      </w:r>
      <w:proofErr w:type="spellEnd"/>
      <w:r>
        <w:t xml:space="preserve"> Platform.</w:t>
      </w:r>
    </w:p>
    <w:p w14:paraId="54463203" w14:textId="556700BB" w:rsidR="47003884" w:rsidRDefault="57539DA0" w:rsidP="47003884">
      <w:r>
        <w:t>The communication between Network Server and IoT Agent is performed over MQTT protocol. The channel is secured at two levels, Transport and Application. TLS/SSL</w:t>
      </w:r>
      <w:r w:rsidR="47003884" w:rsidRPr="47003884">
        <w:rPr>
          <w:rStyle w:val="Refdenotaalpie"/>
        </w:rPr>
        <w:footnoteReference w:id="3"/>
      </w:r>
      <w:r>
        <w:t xml:space="preserve"> is utilized for the transport encryption. It is very secured and commonly used method in digital solutions. The communication is </w:t>
      </w:r>
      <w:proofErr w:type="gramStart"/>
      <w:r>
        <w:t>encrypted</w:t>
      </w:r>
      <w:proofErr w:type="gramEnd"/>
      <w:r>
        <w:t xml:space="preserve"> and identities are authenticated using the client certificates. On the application level, username/password credentials are employed to authenticate MQTT client. Which means only authorized MQTT clients can read and send MQTT messages on topics. </w:t>
      </w:r>
    </w:p>
    <w:p w14:paraId="2BC11C9C" w14:textId="54942FFF" w:rsidR="320060E5" w:rsidRDefault="53FA80F4" w:rsidP="47003884">
      <w:pPr>
        <w:pStyle w:val="Ttulo2"/>
      </w:pPr>
      <w:bookmarkStart w:id="91" w:name="_Toc61313905"/>
      <w:proofErr w:type="spellStart"/>
      <w:r>
        <w:t>asvin</w:t>
      </w:r>
      <w:proofErr w:type="spellEnd"/>
      <w:r>
        <w:t xml:space="preserve"> Platform</w:t>
      </w:r>
      <w:bookmarkEnd w:id="91"/>
    </w:p>
    <w:p w14:paraId="449F49CF" w14:textId="4BFA9AE3" w:rsidR="75528D1C" w:rsidRDefault="75528D1C">
      <w:r>
        <w:t>The number of Cyber-attacks on IoT devices have risen up significantly. One of the major contributors to these attacks is the aging firmware and architecture. These smart things are operated on ‘set and forget’ policy. Which means they are configured while deploying and then left alone to fight against the security threats. The IETF has also stressed the need of facilitating update mechanism of IoT devices</w:t>
      </w:r>
      <w:r w:rsidRPr="75528D1C">
        <w:rPr>
          <w:rStyle w:val="Refdenotaalfinal"/>
        </w:rPr>
        <w:endnoteReference w:id="29"/>
      </w:r>
      <w:r>
        <w:t xml:space="preserve">. The </w:t>
      </w:r>
      <w:proofErr w:type="spellStart"/>
      <w:r>
        <w:t>asvin</w:t>
      </w:r>
      <w:proofErr w:type="spellEnd"/>
      <w:r>
        <w:t xml:space="preserve"> platform aims to function along those lines.</w:t>
      </w:r>
    </w:p>
    <w:p w14:paraId="3E297E22" w14:textId="3D9CE5F8" w:rsidR="4C8FC267" w:rsidRDefault="4C8FC267" w:rsidP="4C8FC267">
      <w:r>
        <w:t xml:space="preserve">It is a Platform as a Service (PaaS) to facilitate over the air security patches for IoT devices using novel decentralized and distributed technologies. The </w:t>
      </w:r>
      <w:proofErr w:type="spellStart"/>
      <w:r>
        <w:t>asvin</w:t>
      </w:r>
      <w:proofErr w:type="spellEnd"/>
      <w:r>
        <w:t xml:space="preserve"> Platform</w:t>
      </w:r>
      <w:r w:rsidRPr="4C8FC267">
        <w:rPr>
          <w:rStyle w:val="Refdenotaalfinal"/>
        </w:rPr>
        <w:endnoteReference w:id="30"/>
      </w:r>
      <w:r>
        <w:t xml:space="preserve"> provides a complete solution for device, security patches and rollout management. It is comprised of 4 components as depicted in the </w:t>
      </w:r>
      <w:ins w:id="92" w:author="Rahul Karade" w:date="2021-01-18T12:08:00Z">
        <w:r>
          <w:fldChar w:fldCharType="begin"/>
        </w:r>
        <w:r>
          <w:instrText xml:space="preserve"> REF _Ref61864127 \h </w:instrText>
        </w:r>
      </w:ins>
      <w:r>
        <w:fldChar w:fldCharType="separate"/>
      </w:r>
      <w:r w:rsidR="00505C61" w:rsidRPr="53FA80F4">
        <w:t xml:space="preserve">Figure </w:t>
      </w:r>
      <w:r w:rsidR="00505C61" w:rsidRPr="53FA80F4">
        <w:rPr>
          <w:noProof/>
        </w:rPr>
        <w:t>3</w:t>
      </w:r>
      <w:ins w:id="93" w:author="Rahul Karade" w:date="2021-01-18T12:08:00Z">
        <w:r>
          <w:fldChar w:fldCharType="end"/>
        </w:r>
      </w:ins>
      <w:r>
        <w:t>.</w:t>
      </w:r>
    </w:p>
    <w:p w14:paraId="039DE805" w14:textId="77777777" w:rsidR="00505C61" w:rsidRDefault="66146E86" w:rsidP="53FA80F4">
      <w:pPr>
        <w:keepNext/>
      </w:pPr>
      <w:r>
        <w:rPr>
          <w:noProof/>
        </w:rPr>
        <w:lastRenderedPageBreak/>
        <w:drawing>
          <wp:inline distT="0" distB="0" distL="0" distR="0" wp14:anchorId="45EF43CD" wp14:editId="28B07063">
            <wp:extent cx="5603411" cy="2731663"/>
            <wp:effectExtent l="0" t="0" r="0" b="0"/>
            <wp:docPr id="763747553" name="Imagen 763747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63747553"/>
                    <pic:cNvPicPr/>
                  </pic:nvPicPr>
                  <pic:blipFill>
                    <a:blip r:embed="rId18">
                      <a:extLst>
                        <a:ext uri="{28A0092B-C50C-407E-A947-70E740481C1C}">
                          <a14:useLocalDpi xmlns:a14="http://schemas.microsoft.com/office/drawing/2010/main" val="0"/>
                        </a:ext>
                      </a:extLst>
                    </a:blip>
                    <a:stretch>
                      <a:fillRect/>
                    </a:stretch>
                  </pic:blipFill>
                  <pic:spPr>
                    <a:xfrm>
                      <a:off x="0" y="0"/>
                      <a:ext cx="5603411" cy="2731663"/>
                    </a:xfrm>
                    <a:prstGeom prst="rect">
                      <a:avLst/>
                    </a:prstGeom>
                  </pic:spPr>
                </pic:pic>
              </a:graphicData>
            </a:graphic>
          </wp:inline>
        </w:drawing>
      </w:r>
    </w:p>
    <w:p w14:paraId="67FCFC53" w14:textId="1DE35FF6" w:rsidR="66146E86" w:rsidRPr="00505C61" w:rsidRDefault="53FA80F4" w:rsidP="53FA80F4">
      <w:pPr>
        <w:pStyle w:val="Descripcin"/>
        <w:jc w:val="center"/>
        <w:rPr>
          <w:sz w:val="22"/>
          <w:szCs w:val="22"/>
        </w:rPr>
      </w:pPr>
      <w:bookmarkStart w:id="94" w:name="_Ref61864127"/>
      <w:r w:rsidRPr="53FA80F4">
        <w:rPr>
          <w:sz w:val="22"/>
          <w:szCs w:val="22"/>
        </w:rPr>
        <w:t xml:space="preserve">Figure </w:t>
      </w:r>
      <w:r w:rsidR="00505C61" w:rsidRPr="53FA80F4">
        <w:rPr>
          <w:sz w:val="22"/>
          <w:szCs w:val="22"/>
        </w:rPr>
        <w:fldChar w:fldCharType="begin"/>
      </w:r>
      <w:r w:rsidR="00505C61" w:rsidRPr="53FA80F4">
        <w:rPr>
          <w:sz w:val="22"/>
          <w:szCs w:val="22"/>
        </w:rPr>
        <w:instrText xml:space="preserve"> SEQ Figure \* ARABIC </w:instrText>
      </w:r>
      <w:r w:rsidR="00505C61" w:rsidRPr="53FA80F4">
        <w:rPr>
          <w:sz w:val="22"/>
          <w:szCs w:val="22"/>
        </w:rPr>
        <w:fldChar w:fldCharType="separate"/>
      </w:r>
      <w:r w:rsidR="003A55BE">
        <w:rPr>
          <w:noProof/>
          <w:sz w:val="22"/>
          <w:szCs w:val="22"/>
        </w:rPr>
        <w:t>3</w:t>
      </w:r>
      <w:r w:rsidR="00505C61" w:rsidRPr="53FA80F4">
        <w:rPr>
          <w:sz w:val="22"/>
          <w:szCs w:val="22"/>
        </w:rPr>
        <w:fldChar w:fldCharType="end"/>
      </w:r>
      <w:bookmarkEnd w:id="94"/>
      <w:r w:rsidRPr="53FA80F4">
        <w:rPr>
          <w:sz w:val="22"/>
          <w:szCs w:val="22"/>
        </w:rPr>
        <w:t xml:space="preserve">: </w:t>
      </w:r>
      <w:proofErr w:type="spellStart"/>
      <w:r w:rsidRPr="53FA80F4">
        <w:rPr>
          <w:sz w:val="22"/>
          <w:szCs w:val="22"/>
        </w:rPr>
        <w:t>asvin</w:t>
      </w:r>
      <w:proofErr w:type="spellEnd"/>
      <w:r w:rsidRPr="53FA80F4">
        <w:rPr>
          <w:sz w:val="22"/>
          <w:szCs w:val="22"/>
        </w:rPr>
        <w:t xml:space="preserve"> Platform architecture</w:t>
      </w:r>
    </w:p>
    <w:p w14:paraId="6A643CFF" w14:textId="192AEA61" w:rsidR="4C8FC267" w:rsidRDefault="4C8FC267" w:rsidP="4C8FC267">
      <w:pPr>
        <w:jc w:val="center"/>
      </w:pPr>
    </w:p>
    <w:p w14:paraId="71C8A26D" w14:textId="31347E9E" w:rsidR="4C8FC267" w:rsidRDefault="4C8FC267" w:rsidP="4C8FC267">
      <w:r>
        <w:t xml:space="preserve">Each component of the </w:t>
      </w:r>
      <w:proofErr w:type="spellStart"/>
      <w:r>
        <w:t>asvin</w:t>
      </w:r>
      <w:proofErr w:type="spellEnd"/>
      <w:r>
        <w:t xml:space="preserve"> platform is tailored to perform specific set of tasks efficiently. </w:t>
      </w:r>
    </w:p>
    <w:p w14:paraId="7670150E" w14:textId="586EB5E6" w:rsidR="4C8FC267" w:rsidRDefault="47003884" w:rsidP="320060E5">
      <w:pPr>
        <w:pStyle w:val="Ttulo3"/>
        <w:numPr>
          <w:ilvl w:val="2"/>
          <w:numId w:val="0"/>
        </w:numPr>
      </w:pPr>
      <w:bookmarkStart w:id="95" w:name="_Toc61313906"/>
      <w:r>
        <w:t>IPFS</w:t>
      </w:r>
      <w:bookmarkEnd w:id="95"/>
    </w:p>
    <w:p w14:paraId="29892C17" w14:textId="69C4B85B" w:rsidR="4C8FC267" w:rsidRDefault="320060E5" w:rsidP="320060E5">
      <w:r>
        <w:t>Interplanetary File System (IPFS)</w:t>
      </w:r>
      <w:r w:rsidR="4C8FC267" w:rsidRPr="320060E5">
        <w:rPr>
          <w:rStyle w:val="Refdenotaalfinal"/>
        </w:rPr>
        <w:endnoteReference w:id="31"/>
      </w:r>
      <w:r>
        <w:t xml:space="preserve"> protocol is utilized to store firmware and patches. The IPFS is a content-addressable peer to peer method for storing and sharing hypermedia in a distributed file system. It solves</w:t>
      </w:r>
      <w:ins w:id="96" w:author="Jesús Sánchez-Gómez" w:date="2021-01-19T12:19:00Z">
        <w:r w:rsidR="004D1802">
          <w:t xml:space="preserve"> the</w:t>
        </w:r>
      </w:ins>
      <w:r>
        <w:t xml:space="preserve"> problem of duplicate files across the network as it exists in the HTTPS and remove redundancy. When a firmware file is stored on the network a hash is generated based on content of the firmware and </w:t>
      </w:r>
      <w:ins w:id="97" w:author="Jesús Sánchez-Gómez" w:date="2021-01-19T12:18:00Z">
        <w:r w:rsidR="006E21F1">
          <w:t xml:space="preserve">is </w:t>
        </w:r>
      </w:ins>
      <w:r>
        <w:t xml:space="preserve">stored on </w:t>
      </w:r>
      <w:ins w:id="98" w:author="Jesús Sánchez-Gómez" w:date="2021-01-19T12:18:00Z">
        <w:r w:rsidR="006E21F1">
          <w:t xml:space="preserve">a </w:t>
        </w:r>
      </w:ins>
      <w:r>
        <w:t>blockchain network. This unique hash is called Content Identifier (CID)</w:t>
      </w:r>
      <w:r w:rsidRPr="53FA80F4">
        <w:rPr>
          <w:rStyle w:val="Refdenotaalpie"/>
        </w:rPr>
        <w:footnoteReference w:id="4"/>
      </w:r>
      <w:r>
        <w:t>. Subsequently, the CID is utilized to pull the firmware from IPFS server.</w:t>
      </w:r>
    </w:p>
    <w:p w14:paraId="7FD77482" w14:textId="0AA0364D" w:rsidR="4C8FC267" w:rsidRDefault="47003884" w:rsidP="320060E5">
      <w:pPr>
        <w:pStyle w:val="Ttulo3"/>
        <w:numPr>
          <w:ilvl w:val="2"/>
          <w:numId w:val="0"/>
        </w:numPr>
      </w:pPr>
      <w:bookmarkStart w:id="99" w:name="_Toc61313907"/>
      <w:r>
        <w:t>Blockchain</w:t>
      </w:r>
      <w:bookmarkEnd w:id="99"/>
    </w:p>
    <w:p w14:paraId="10138230" w14:textId="5BBA5730" w:rsidR="4C8FC267" w:rsidRDefault="53FA80F4" w:rsidP="320060E5">
      <w:proofErr w:type="spellStart"/>
      <w:r>
        <w:t>asvin</w:t>
      </w:r>
      <w:proofErr w:type="spellEnd"/>
      <w:r>
        <w:t xml:space="preserve"> employs distributed ledger technology to provide an extra layer of security and resiliency to the platform. All events of the platform are recorded in a shared ledger. The distributed ledger also contains critical meta data information of devices and firmware. The blockchain infrastructure is based on Hyperledger Fabric</w:t>
      </w:r>
      <w:r w:rsidR="47003884" w:rsidRPr="53FA80F4">
        <w:rPr>
          <w:rStyle w:val="Refdenotaalpie"/>
        </w:rPr>
        <w:footnoteReference w:id="5"/>
      </w:r>
      <w:r>
        <w:t xml:space="preserve"> and </w:t>
      </w:r>
      <w:proofErr w:type="spellStart"/>
      <w:r>
        <w:t>Besu</w:t>
      </w:r>
      <w:proofErr w:type="spellEnd"/>
      <w:r w:rsidR="47003884" w:rsidRPr="53FA80F4">
        <w:rPr>
          <w:rStyle w:val="Refdenotaalpie"/>
        </w:rPr>
        <w:footnoteReference w:id="6"/>
      </w:r>
      <w:r>
        <w:t>. Both are private permissioned blockchain network technologies designed and developed under the Linux Foundation</w:t>
      </w:r>
      <w:r w:rsidR="47003884" w:rsidRPr="53FA80F4">
        <w:rPr>
          <w:rStyle w:val="Refdenotaalpie"/>
        </w:rPr>
        <w:footnoteReference w:id="7"/>
      </w:r>
      <w:r>
        <w:t>.</w:t>
      </w:r>
    </w:p>
    <w:p w14:paraId="2386D00C" w14:textId="72C5712C" w:rsidR="4C8FC267" w:rsidRDefault="47003884" w:rsidP="320060E5">
      <w:pPr>
        <w:pStyle w:val="Ttulo3"/>
        <w:numPr>
          <w:ilvl w:val="2"/>
          <w:numId w:val="0"/>
        </w:numPr>
      </w:pPr>
      <w:bookmarkStart w:id="100" w:name="_Toc61313908"/>
      <w:r>
        <w:t>Customer Platform</w:t>
      </w:r>
      <w:bookmarkEnd w:id="100"/>
    </w:p>
    <w:p w14:paraId="4D716E04" w14:textId="3FD6843C" w:rsidR="4C8FC267" w:rsidRDefault="53FA80F4" w:rsidP="320060E5">
      <w:r>
        <w:t xml:space="preserve">The Customer platform provides one stop solution to register, control, manage devices, firmware and rollouts. It facilitates an intuitive and wholesome dashboard web interface to customers. It hides the complexity of distributed and decentralized technologies of the </w:t>
      </w:r>
      <w:proofErr w:type="spellStart"/>
      <w:r>
        <w:t>asvin</w:t>
      </w:r>
      <w:proofErr w:type="spellEnd"/>
      <w:r>
        <w:t xml:space="preserve"> Platform.</w:t>
      </w:r>
    </w:p>
    <w:p w14:paraId="3D9250B8" w14:textId="4D95446B" w:rsidR="4C8FC267" w:rsidRDefault="47003884" w:rsidP="320060E5">
      <w:pPr>
        <w:pStyle w:val="Ttulo3"/>
        <w:numPr>
          <w:ilvl w:val="2"/>
          <w:numId w:val="0"/>
        </w:numPr>
      </w:pPr>
      <w:bookmarkStart w:id="101" w:name="_Toc61313909"/>
      <w:r>
        <w:t>Version Controller</w:t>
      </w:r>
      <w:bookmarkEnd w:id="101"/>
    </w:p>
    <w:p w14:paraId="610DA436" w14:textId="31BBB673" w:rsidR="4C8FC267" w:rsidRDefault="53FA80F4" w:rsidP="4C8FC267">
      <w:r>
        <w:t xml:space="preserve">The Version Controller exposes backend REST APIs for device and rollout management. The Customer Platform and Version Controller work hand in hand. It handles the device registration and rollout success requests from the IoT agent. </w:t>
      </w:r>
    </w:p>
    <w:p w14:paraId="363EF455" w14:textId="4A6BEF86" w:rsidR="53FA80F4" w:rsidRDefault="53FA80F4"/>
    <w:p w14:paraId="65E8B256" w14:textId="4580900A" w:rsidR="4C8FC267" w:rsidRDefault="53FA80F4" w:rsidP="4C8FC267">
      <w:r>
        <w:t xml:space="preserve">The </w:t>
      </w:r>
      <w:proofErr w:type="spellStart"/>
      <w:r>
        <w:t>asvin</w:t>
      </w:r>
      <w:proofErr w:type="spellEnd"/>
      <w:r>
        <w:t xml:space="preserve"> platform exposes its services using the REST API </w:t>
      </w:r>
      <w:proofErr w:type="gramStart"/>
      <w:r>
        <w:t>end-points</w:t>
      </w:r>
      <w:proofErr w:type="gramEnd"/>
      <w:r>
        <w:t xml:space="preserve">. The other IoT services and platforms can interact with the </w:t>
      </w:r>
      <w:proofErr w:type="spellStart"/>
      <w:r>
        <w:t>asvin</w:t>
      </w:r>
      <w:proofErr w:type="spellEnd"/>
      <w:r>
        <w:t xml:space="preserve"> Platform using these APIs. The IoT agent forward its data to the platform using the respective API </w:t>
      </w:r>
      <w:proofErr w:type="gramStart"/>
      <w:r>
        <w:t>end-points</w:t>
      </w:r>
      <w:proofErr w:type="gramEnd"/>
      <w:r>
        <w:t xml:space="preserve">. The </w:t>
      </w:r>
      <w:proofErr w:type="spellStart"/>
      <w:r>
        <w:t>asvin</w:t>
      </w:r>
      <w:proofErr w:type="spellEnd"/>
      <w:r>
        <w:t xml:space="preserve"> Platform can send data to the Network Server directly as it also has REST API </w:t>
      </w:r>
      <w:proofErr w:type="gramStart"/>
      <w:r>
        <w:t>end-points</w:t>
      </w:r>
      <w:proofErr w:type="gramEnd"/>
      <w:r>
        <w:t xml:space="preserve"> or it can send data through the IoT Agent.</w:t>
      </w:r>
    </w:p>
    <w:p w14:paraId="1906F684" w14:textId="5F57C5B1" w:rsidR="75528D1C" w:rsidRDefault="6B7BDF53" w:rsidP="6B7BDF53">
      <w:r>
        <w:t xml:space="preserve">A critical security feature of </w:t>
      </w:r>
      <w:proofErr w:type="spellStart"/>
      <w:r>
        <w:t>IoTrust</w:t>
      </w:r>
      <w:proofErr w:type="spellEnd"/>
      <w:r>
        <w:t xml:space="preserve"> architecture is the use of the encryption key which is generated as the result of bootstrapping process. The key is exercised to encrypt the data sent by the End Device after the successful bootstrapping process. The encryption process keeps the data secured from the </w:t>
      </w:r>
      <w:hyperlink r:id="rId19">
        <w:r w:rsidRPr="6B7BDF53">
          <w:rPr>
            <w:rStyle w:val="Hipervnculo"/>
          </w:rPr>
          <w:t>man-in-middle</w:t>
        </w:r>
      </w:hyperlink>
      <w:r>
        <w:t xml:space="preserve">. </w:t>
      </w:r>
    </w:p>
    <w:p w14:paraId="6AD5EB45" w14:textId="78EF6C1C" w:rsidR="47003884" w:rsidRDefault="75528D1C" w:rsidP="6B7BDF53">
      <w:r>
        <w:t xml:space="preserve">The communication channels among </w:t>
      </w:r>
      <w:proofErr w:type="spellStart"/>
      <w:r>
        <w:t>asvin</w:t>
      </w:r>
      <w:proofErr w:type="spellEnd"/>
      <w:r>
        <w:t xml:space="preserve"> Platform, IoT Agent and Network Server are secured using HTTPS. It is a secured extension of HTTP. TLS/SSL is used for encryption in HTTPS. It provides defence against </w:t>
      </w:r>
      <w:r w:rsidR="6B7BDF53">
        <w:t>man-in-middle</w:t>
      </w:r>
      <w:r>
        <w:t xml:space="preserve"> attacks. X.509</w:t>
      </w:r>
      <w:r w:rsidR="041D039E" w:rsidRPr="396ACA1C">
        <w:rPr>
          <w:rStyle w:val="Refdenotaalpie"/>
        </w:rPr>
        <w:footnoteReference w:id="8"/>
      </w:r>
      <w:r>
        <w:t xml:space="preserve"> certificates are used to authenticate components of </w:t>
      </w:r>
      <w:proofErr w:type="spellStart"/>
      <w:r>
        <w:t>asvin</w:t>
      </w:r>
      <w:proofErr w:type="spellEnd"/>
      <w:r>
        <w:t xml:space="preserve"> Platform. These certificates include long term public and private keys for the server. These keys are employed to generate short-term session keys. The exchanges between clients and </w:t>
      </w:r>
      <w:proofErr w:type="spellStart"/>
      <w:r>
        <w:t>asvin</w:t>
      </w:r>
      <w:proofErr w:type="spellEnd"/>
      <w:r>
        <w:t xml:space="preserve"> Platform are encrypted using the session keys. It protects against eavesdropping and tampering.</w:t>
      </w:r>
    </w:p>
    <w:p w14:paraId="63DA458F" w14:textId="57EE48E8" w:rsidR="001C7E99" w:rsidRDefault="47003884" w:rsidP="001C7E99">
      <w:pPr>
        <w:pStyle w:val="Ttulo1"/>
        <w:numPr>
          <w:ilvl w:val="0"/>
          <w:numId w:val="4"/>
        </w:numPr>
        <w:pBdr>
          <w:bottom w:val="none" w:sz="0" w:space="0" w:color="auto"/>
        </w:pBdr>
        <w:ind w:left="432"/>
        <w:jc w:val="left"/>
      </w:pPr>
      <w:bookmarkStart w:id="102" w:name="_Toc475965873"/>
      <w:bookmarkStart w:id="103" w:name="_Toc508189537"/>
      <w:bookmarkStart w:id="104" w:name="_Toc508192408"/>
      <w:bookmarkStart w:id="105" w:name="_Toc535313314"/>
      <w:bookmarkStart w:id="106" w:name="_Toc535313412"/>
      <w:bookmarkStart w:id="107" w:name="_Toc535314320"/>
      <w:bookmarkStart w:id="108" w:name="_Toc535314373"/>
      <w:bookmarkStart w:id="109" w:name="_Toc61313910"/>
      <w:r>
        <w:t>Conclusions</w:t>
      </w:r>
      <w:bookmarkEnd w:id="102"/>
      <w:bookmarkEnd w:id="103"/>
      <w:bookmarkEnd w:id="104"/>
      <w:bookmarkEnd w:id="105"/>
      <w:bookmarkEnd w:id="106"/>
      <w:bookmarkEnd w:id="107"/>
      <w:bookmarkEnd w:id="108"/>
      <w:r>
        <w:t xml:space="preserve"> and next steps</w:t>
      </w:r>
      <w:bookmarkEnd w:id="109"/>
    </w:p>
    <w:p w14:paraId="06C014AC" w14:textId="519E7838" w:rsidR="4C8FC267" w:rsidRDefault="4C8FC267" w:rsidP="4C8FC267">
      <w:r>
        <w:t xml:space="preserve">The </w:t>
      </w:r>
      <w:proofErr w:type="spellStart"/>
      <w:r>
        <w:t>IoTtrust</w:t>
      </w:r>
      <w:proofErr w:type="spellEnd"/>
      <w:r>
        <w:t xml:space="preserve"> architecture is designed and submitted in the deliverable D.1. This deliverable gives comprehensive information about each component of the architecture. Every component of the </w:t>
      </w:r>
      <w:proofErr w:type="spellStart"/>
      <w:r>
        <w:t>IoTtrust</w:t>
      </w:r>
      <w:proofErr w:type="spellEnd"/>
      <w:r>
        <w:t xml:space="preserve"> architecture is designed after multiple rounds of discussions. It will be employed as a reference for the future deliverables.</w:t>
      </w:r>
    </w:p>
    <w:p w14:paraId="001BCC20" w14:textId="77777777" w:rsidR="003A55BE" w:rsidRDefault="4C8FC267" w:rsidP="6B7BDF53">
      <w:pPr>
        <w:keepNext/>
        <w:jc w:val="center"/>
      </w:pPr>
      <w:r>
        <w:rPr>
          <w:noProof/>
        </w:rPr>
        <w:drawing>
          <wp:inline distT="0" distB="0" distL="0" distR="0" wp14:anchorId="13AC6739" wp14:editId="21D4509D">
            <wp:extent cx="3933825" cy="3089692"/>
            <wp:effectExtent l="0" t="0" r="0" b="0"/>
            <wp:docPr id="536180356" name="Imagen 536180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36180356"/>
                    <pic:cNvPicPr/>
                  </pic:nvPicPr>
                  <pic:blipFill>
                    <a:blip r:embed="rId20">
                      <a:extLst>
                        <a:ext uri="{28A0092B-C50C-407E-A947-70E740481C1C}">
                          <a14:useLocalDpi xmlns:a14="http://schemas.microsoft.com/office/drawing/2010/main" val="0"/>
                        </a:ext>
                      </a:extLst>
                    </a:blip>
                    <a:stretch>
                      <a:fillRect/>
                    </a:stretch>
                  </pic:blipFill>
                  <pic:spPr>
                    <a:xfrm>
                      <a:off x="0" y="0"/>
                      <a:ext cx="3933825" cy="3089692"/>
                    </a:xfrm>
                    <a:prstGeom prst="rect">
                      <a:avLst/>
                    </a:prstGeom>
                  </pic:spPr>
                </pic:pic>
              </a:graphicData>
            </a:graphic>
          </wp:inline>
        </w:drawing>
      </w:r>
    </w:p>
    <w:p w14:paraId="044F6F83" w14:textId="734A95FB" w:rsidR="4C8FC267" w:rsidRDefault="6B7BDF53" w:rsidP="6B7BDF53">
      <w:pPr>
        <w:pStyle w:val="Descripcin"/>
        <w:jc w:val="center"/>
      </w:pPr>
      <w:bookmarkStart w:id="110" w:name="_Ref61877986"/>
      <w:r w:rsidRPr="6B7BDF53">
        <w:rPr>
          <w:sz w:val="22"/>
          <w:szCs w:val="22"/>
        </w:rPr>
        <w:t xml:space="preserve">Figure </w:t>
      </w:r>
      <w:r w:rsidR="4C8FC267" w:rsidRPr="6B7BDF53">
        <w:rPr>
          <w:sz w:val="22"/>
          <w:szCs w:val="22"/>
        </w:rPr>
        <w:fldChar w:fldCharType="begin"/>
      </w:r>
      <w:r w:rsidR="4C8FC267" w:rsidRPr="6B7BDF53">
        <w:rPr>
          <w:sz w:val="22"/>
          <w:szCs w:val="22"/>
        </w:rPr>
        <w:instrText xml:space="preserve"> SEQ Figure \* ARABIC </w:instrText>
      </w:r>
      <w:r w:rsidR="4C8FC267" w:rsidRPr="6B7BDF53">
        <w:rPr>
          <w:sz w:val="22"/>
          <w:szCs w:val="22"/>
        </w:rPr>
        <w:fldChar w:fldCharType="separate"/>
      </w:r>
      <w:r w:rsidRPr="6B7BDF53">
        <w:rPr>
          <w:noProof/>
          <w:sz w:val="22"/>
          <w:szCs w:val="22"/>
        </w:rPr>
        <w:t>4</w:t>
      </w:r>
      <w:r w:rsidR="4C8FC267" w:rsidRPr="6B7BDF53">
        <w:rPr>
          <w:sz w:val="22"/>
          <w:szCs w:val="22"/>
        </w:rPr>
        <w:fldChar w:fldCharType="end"/>
      </w:r>
      <w:bookmarkEnd w:id="110"/>
      <w:r w:rsidRPr="6B7BDF53">
        <w:rPr>
          <w:sz w:val="22"/>
          <w:szCs w:val="22"/>
        </w:rPr>
        <w:t xml:space="preserve">: The Agile – SCRUM Framework </w:t>
      </w:r>
      <w:r w:rsidR="4C8FC267" w:rsidRPr="4C8FC267">
        <w:rPr>
          <w:rStyle w:val="Refdenotaalpie"/>
        </w:rPr>
        <w:footnoteReference w:id="9"/>
      </w:r>
    </w:p>
    <w:p w14:paraId="6CCD6A85" w14:textId="7F331FB1" w:rsidR="53FA80F4" w:rsidRDefault="6B7BDF53" w:rsidP="6B7BDF53">
      <w:r>
        <w:lastRenderedPageBreak/>
        <w:t xml:space="preserve">Going ahead in the future, we will develop the components of the architecture using the SCRUM framework. The </w:t>
      </w:r>
      <w:r w:rsidR="53FA80F4">
        <w:fldChar w:fldCharType="begin"/>
      </w:r>
      <w:r w:rsidR="53FA80F4">
        <w:instrText xml:space="preserve"> REF _Ref61877986 \h </w:instrText>
      </w:r>
      <w:r w:rsidR="53FA80F4">
        <w:fldChar w:fldCharType="separate"/>
      </w:r>
      <w:r>
        <w:t xml:space="preserve">Figure </w:t>
      </w:r>
      <w:r w:rsidRPr="6B7BDF53">
        <w:rPr>
          <w:noProof/>
        </w:rPr>
        <w:t>4</w:t>
      </w:r>
      <w:r w:rsidR="53FA80F4">
        <w:fldChar w:fldCharType="end"/>
      </w:r>
      <w:r>
        <w:t xml:space="preserve"> gives an overview of the SCRUM framework. We will plan </w:t>
      </w:r>
      <w:proofErr w:type="gramStart"/>
      <w:r>
        <w:t>one week</w:t>
      </w:r>
      <w:proofErr w:type="gramEnd"/>
      <w:r>
        <w:t xml:space="preserve"> sprint. At the start of the week, there will be a sprint planning meeting. It will include the tasks to be completed, acceptance criterion etc. Thereafter, the sprint week will be completed a sprint review meeting. All tasks allocated during the week will be discussed in the sprint review meeting. The sprint review meeting includes the problems faced, solved and their status. The development backlogs are also examined. This process will be executed iteratively for the </w:t>
      </w:r>
      <w:proofErr w:type="spellStart"/>
      <w:r>
        <w:t>IoTrust</w:t>
      </w:r>
      <w:proofErr w:type="spellEnd"/>
      <w:r>
        <w:t xml:space="preserve"> development. This iterative process will prove extremely effective in the development. The further development process will result in technical components based on the deliverable D.1.</w:t>
      </w:r>
    </w:p>
    <w:p w14:paraId="5DBE6A0C" w14:textId="77777777" w:rsidR="001C7E99" w:rsidRDefault="001C7E99" w:rsidP="00F76410"/>
    <w:p w14:paraId="4DD58780" w14:textId="77777777" w:rsidR="00F76410" w:rsidRDefault="00F76410">
      <w:pPr>
        <w:spacing w:after="0"/>
        <w:jc w:val="left"/>
        <w:rPr>
          <w:rFonts w:eastAsiaTheme="majorEastAsia" w:cstheme="majorBidi"/>
          <w:b/>
          <w:color w:val="8C6A3F"/>
          <w:sz w:val="28"/>
          <w:szCs w:val="32"/>
        </w:rPr>
      </w:pPr>
      <w:bookmarkStart w:id="111" w:name="_Toc535314322"/>
      <w:bookmarkStart w:id="112" w:name="_Toc535314375"/>
      <w:r>
        <w:br w:type="page"/>
      </w:r>
    </w:p>
    <w:p w14:paraId="42EAE5E3" w14:textId="78781DA7" w:rsidR="00D565FD" w:rsidRPr="001C7E99" w:rsidRDefault="47003884" w:rsidP="47003884">
      <w:pPr>
        <w:pStyle w:val="Appendix"/>
      </w:pPr>
      <w:bookmarkStart w:id="113" w:name="_Toc61313911"/>
      <w:r>
        <w:lastRenderedPageBreak/>
        <w:t>Appendix</w:t>
      </w:r>
      <w:bookmarkEnd w:id="111"/>
      <w:bookmarkEnd w:id="112"/>
      <w:bookmarkEnd w:id="113"/>
    </w:p>
    <w:p w14:paraId="57BACE6E" w14:textId="7CD52C64" w:rsidR="66146E86" w:rsidRDefault="66146E86" w:rsidP="66146E86">
      <w:pPr>
        <w:pStyle w:val="Appendix"/>
      </w:pPr>
    </w:p>
    <w:p w14:paraId="3B7FE118" w14:textId="4A9F581F" w:rsidR="66146E86" w:rsidRDefault="47003884" w:rsidP="47003884">
      <w:pPr>
        <w:rPr>
          <w:rStyle w:val="Ttulo1Car"/>
        </w:rPr>
      </w:pPr>
      <w:bookmarkStart w:id="114" w:name="_Toc61313912"/>
      <w:r w:rsidRPr="47003884">
        <w:rPr>
          <w:rStyle w:val="Ttulo1Car"/>
        </w:rPr>
        <w:t>Acronyms</w:t>
      </w:r>
      <w:bookmarkEnd w:id="114"/>
    </w:p>
    <w:p w14:paraId="00A117B5" w14:textId="557E94B5" w:rsidR="66146E86" w:rsidRDefault="66146E86" w:rsidP="66146E86"/>
    <w:p w14:paraId="40212AE8" w14:textId="5006A302" w:rsidR="66146E86" w:rsidRDefault="66146E86" w:rsidP="66146E86">
      <w:pPr>
        <w:rPr>
          <w:ins w:id="115" w:author="Jesús Sánchez-Gómez" w:date="2021-01-19T11:41:00Z"/>
        </w:rPr>
      </w:pPr>
      <w:r>
        <w:t>AAA</w:t>
      </w:r>
      <w:r>
        <w:tab/>
      </w:r>
      <w:r>
        <w:tab/>
      </w:r>
      <w:r>
        <w:tab/>
        <w:t xml:space="preserve">Authentication Authorization and Accounting </w:t>
      </w:r>
    </w:p>
    <w:p w14:paraId="29A871DF" w14:textId="2561F079" w:rsidR="00463DE5" w:rsidRDefault="00463DE5" w:rsidP="66146E86">
      <w:ins w:id="116" w:author="Jesús Sánchez-Gómez" w:date="2021-01-19T11:41:00Z">
        <w:r>
          <w:t>ACE</w:t>
        </w:r>
        <w:r>
          <w:tab/>
        </w:r>
        <w:r>
          <w:tab/>
        </w:r>
        <w:r>
          <w:tab/>
          <w:t xml:space="preserve">IETF’s </w:t>
        </w:r>
        <w:r>
          <w:t>Authorization for Constrained Environments</w:t>
        </w:r>
        <w:r>
          <w:t xml:space="preserve"> working group</w:t>
        </w:r>
      </w:ins>
    </w:p>
    <w:p w14:paraId="36CA15C4" w14:textId="7B96F2BC" w:rsidR="66146E86" w:rsidRDefault="66146E86" w:rsidP="66146E86">
      <w:r>
        <w:t>API</w:t>
      </w:r>
      <w:r>
        <w:tab/>
      </w:r>
      <w:r>
        <w:tab/>
      </w:r>
      <w:r>
        <w:tab/>
        <w:t>Application Programming Interface</w:t>
      </w:r>
    </w:p>
    <w:p w14:paraId="1C82AF6D" w14:textId="2FFE6633" w:rsidR="66146E86" w:rsidRDefault="53FA80F4" w:rsidP="66146E86">
      <w:proofErr w:type="spellStart"/>
      <w:r>
        <w:t>CoAP</w:t>
      </w:r>
      <w:proofErr w:type="spellEnd"/>
      <w:r w:rsidR="47003884">
        <w:tab/>
      </w:r>
      <w:r w:rsidR="47003884">
        <w:tab/>
      </w:r>
      <w:r w:rsidR="47003884">
        <w:tab/>
      </w:r>
      <w:r>
        <w:t>Constrained Application Protocol</w:t>
      </w:r>
    </w:p>
    <w:p w14:paraId="26E5BD8A" w14:textId="3212AC10" w:rsidR="53FA80F4" w:rsidRDefault="53FA80F4" w:rsidP="53FA80F4">
      <w:r>
        <w:t>DW</w:t>
      </w:r>
      <w:r>
        <w:tab/>
      </w:r>
      <w:r>
        <w:tab/>
      </w:r>
      <w:r>
        <w:tab/>
        <w:t xml:space="preserve">digital </w:t>
      </w:r>
      <w:proofErr w:type="spellStart"/>
      <w:r>
        <w:t>worx</w:t>
      </w:r>
      <w:proofErr w:type="spellEnd"/>
      <w:r>
        <w:t xml:space="preserve"> GmbH</w:t>
      </w:r>
    </w:p>
    <w:p w14:paraId="71F355BF" w14:textId="32DEFA89" w:rsidR="66146E86" w:rsidRDefault="66146E86" w:rsidP="66146E86">
      <w:r>
        <w:t>EAP</w:t>
      </w:r>
      <w:r>
        <w:tab/>
      </w:r>
      <w:r>
        <w:tab/>
      </w:r>
      <w:r>
        <w:tab/>
        <w:t>Extended Authentication Protocol</w:t>
      </w:r>
    </w:p>
    <w:p w14:paraId="21DAF139" w14:textId="1B2EDD90" w:rsidR="66146E86" w:rsidRDefault="66146E86" w:rsidP="66146E86">
      <w:r>
        <w:t>FOSS</w:t>
      </w:r>
      <w:r>
        <w:tab/>
      </w:r>
      <w:r>
        <w:tab/>
      </w:r>
      <w:r>
        <w:tab/>
        <w:t>Free Open-Source Software</w:t>
      </w:r>
    </w:p>
    <w:p w14:paraId="75DA37F9" w14:textId="79CF6D17" w:rsidR="66146E86" w:rsidRDefault="47003884" w:rsidP="66146E86">
      <w:pPr>
        <w:rPr>
          <w:ins w:id="117" w:author="Jesús Sánchez-Gómez" w:date="2021-01-19T11:42:00Z"/>
        </w:rPr>
      </w:pPr>
      <w:r>
        <w:t>HTTPS</w:t>
      </w:r>
      <w:r w:rsidR="66146E86">
        <w:tab/>
      </w:r>
      <w:r w:rsidR="66146E86">
        <w:tab/>
      </w:r>
      <w:ins w:id="118" w:author="Jesús Sánchez-Gómez" w:date="2021-01-19T11:42:00Z">
        <w:r w:rsidR="007C52AF">
          <w:tab/>
        </w:r>
      </w:ins>
      <w:r>
        <w:t>Hypertext Transfer Protocol Secure</w:t>
      </w:r>
    </w:p>
    <w:p w14:paraId="2598FDC6" w14:textId="41091971" w:rsidR="007C52AF" w:rsidRDefault="007C52AF" w:rsidP="66146E86">
      <w:ins w:id="119" w:author="Jesús Sánchez-Gómez" w:date="2021-01-19T11:42:00Z">
        <w:r>
          <w:t>IETF</w:t>
        </w:r>
        <w:r>
          <w:tab/>
        </w:r>
      </w:ins>
      <w:ins w:id="120" w:author="Jesús Sánchez-Gómez" w:date="2021-01-19T11:43:00Z">
        <w:r>
          <w:tab/>
        </w:r>
        <w:r>
          <w:tab/>
        </w:r>
      </w:ins>
      <w:ins w:id="121" w:author="Jesús Sánchez-Gómez" w:date="2021-01-19T11:42:00Z">
        <w:r w:rsidRPr="007C52AF">
          <w:t>Internet Engineering Task Force</w:t>
        </w:r>
      </w:ins>
    </w:p>
    <w:p w14:paraId="6499551C" w14:textId="34E748B3" w:rsidR="66146E86" w:rsidRDefault="66146E86" w:rsidP="66146E86">
      <w:r>
        <w:t>IoT</w:t>
      </w:r>
      <w:r>
        <w:tab/>
      </w:r>
      <w:r>
        <w:tab/>
      </w:r>
      <w:r>
        <w:tab/>
        <w:t>Internet of Things</w:t>
      </w:r>
    </w:p>
    <w:p w14:paraId="765ED7A2" w14:textId="1CC35B13" w:rsidR="66146E86" w:rsidRDefault="66146E86" w:rsidP="66146E86">
      <w:r>
        <w:t>IPFS</w:t>
      </w:r>
      <w:r>
        <w:tab/>
      </w:r>
      <w:r>
        <w:tab/>
      </w:r>
      <w:r>
        <w:tab/>
      </w:r>
      <w:proofErr w:type="spellStart"/>
      <w:r>
        <w:t>InterPlanetary</w:t>
      </w:r>
      <w:proofErr w:type="spellEnd"/>
      <w:r>
        <w:t xml:space="preserve"> File System</w:t>
      </w:r>
    </w:p>
    <w:p w14:paraId="10D81F6F" w14:textId="6777B2E5" w:rsidR="66146E86" w:rsidRDefault="66146E86" w:rsidP="66146E86">
      <w:proofErr w:type="spellStart"/>
      <w:r>
        <w:t>LoRa</w:t>
      </w:r>
      <w:proofErr w:type="spellEnd"/>
      <w:r>
        <w:tab/>
      </w:r>
      <w:r>
        <w:tab/>
      </w:r>
      <w:r>
        <w:tab/>
        <w:t>Long Range</w:t>
      </w:r>
    </w:p>
    <w:p w14:paraId="35621C0F" w14:textId="1EA4B921" w:rsidR="66146E86" w:rsidRDefault="66146E86" w:rsidP="66146E86">
      <w:proofErr w:type="spellStart"/>
      <w:r>
        <w:t>LoRaWAN</w:t>
      </w:r>
      <w:proofErr w:type="spellEnd"/>
      <w:r>
        <w:tab/>
      </w:r>
      <w:r>
        <w:tab/>
        <w:t>Long Range Wireless Area Network</w:t>
      </w:r>
    </w:p>
    <w:p w14:paraId="4B40799E" w14:textId="778A93BC" w:rsidR="66146E86" w:rsidRDefault="66146E86" w:rsidP="66146E86">
      <w:r>
        <w:t>LTE</w:t>
      </w:r>
      <w:r>
        <w:tab/>
      </w:r>
      <w:r>
        <w:tab/>
      </w:r>
      <w:r>
        <w:tab/>
        <w:t>Long-Term Evolution</w:t>
      </w:r>
    </w:p>
    <w:p w14:paraId="12BA28D6" w14:textId="452F4AE0" w:rsidR="66146E86" w:rsidRDefault="66146E86" w:rsidP="66146E86">
      <w:r>
        <w:t>MAC</w:t>
      </w:r>
      <w:r>
        <w:tab/>
      </w:r>
      <w:r>
        <w:tab/>
      </w:r>
      <w:r>
        <w:tab/>
        <w:t>Medium Access Control</w:t>
      </w:r>
    </w:p>
    <w:p w14:paraId="64CB0C6F" w14:textId="4278420C" w:rsidR="66146E86" w:rsidRDefault="47003884" w:rsidP="66146E86">
      <w:r>
        <w:t>MQTT</w:t>
      </w:r>
      <w:r w:rsidR="66146E86">
        <w:tab/>
      </w:r>
      <w:r w:rsidR="66146E86">
        <w:tab/>
      </w:r>
      <w:r w:rsidR="66146E86">
        <w:tab/>
      </w:r>
      <w:r>
        <w:t>Message Queuing Telemetry Transport</w:t>
      </w:r>
    </w:p>
    <w:p w14:paraId="1A8AA838" w14:textId="51FB6319" w:rsidR="00DC100C" w:rsidRDefault="47003884" w:rsidP="66146E86">
      <w:r>
        <w:t>MTU</w:t>
      </w:r>
      <w:r w:rsidR="00DC100C">
        <w:tab/>
      </w:r>
      <w:r w:rsidR="00DC100C">
        <w:tab/>
      </w:r>
      <w:r w:rsidR="00DC100C">
        <w:tab/>
      </w:r>
      <w:r>
        <w:t>Maximum Transmission Unit</w:t>
      </w:r>
    </w:p>
    <w:p w14:paraId="130B425E" w14:textId="3B6A7701" w:rsidR="66146E86" w:rsidRDefault="66146E86" w:rsidP="66146E86">
      <w:r>
        <w:t>RADIUS</w:t>
      </w:r>
      <w:r>
        <w:tab/>
      </w:r>
      <w:r>
        <w:tab/>
        <w:t xml:space="preserve">Remote Authentication Dial </w:t>
      </w:r>
      <w:proofErr w:type="gramStart"/>
      <w:r>
        <w:t>In</w:t>
      </w:r>
      <w:proofErr w:type="gramEnd"/>
      <w:r>
        <w:t xml:space="preserve"> User Service</w:t>
      </w:r>
    </w:p>
    <w:p w14:paraId="586E18AC" w14:textId="0B5825AF" w:rsidR="66146E86" w:rsidRDefault="66146E86" w:rsidP="66146E86">
      <w:r>
        <w:t>REST</w:t>
      </w:r>
      <w:r>
        <w:tab/>
      </w:r>
      <w:r>
        <w:tab/>
      </w:r>
      <w:r>
        <w:tab/>
        <w:t>Representational State Transfer</w:t>
      </w:r>
    </w:p>
    <w:p w14:paraId="1787E811" w14:textId="2216E1D6" w:rsidR="66146E86" w:rsidRDefault="66146E86" w:rsidP="66146E86">
      <w:r>
        <w:t>RTC</w:t>
      </w:r>
      <w:r>
        <w:tab/>
      </w:r>
      <w:r>
        <w:tab/>
      </w:r>
      <w:r>
        <w:tab/>
        <w:t>Real Time Clock</w:t>
      </w:r>
    </w:p>
    <w:p w14:paraId="3E777B99" w14:textId="1C23CFBD" w:rsidR="396ACA1C" w:rsidRDefault="57539DA0" w:rsidP="396ACA1C">
      <w:r>
        <w:t>PaaS</w:t>
      </w:r>
      <w:r w:rsidR="396ACA1C">
        <w:tab/>
      </w:r>
      <w:r w:rsidR="396ACA1C">
        <w:tab/>
      </w:r>
      <w:r w:rsidR="396ACA1C">
        <w:tab/>
      </w:r>
      <w:r>
        <w:t>Platform as a Service</w:t>
      </w:r>
    </w:p>
    <w:p w14:paraId="2126FEE1" w14:textId="3EAD2D89" w:rsidR="396ACA1C" w:rsidRDefault="57539DA0">
      <w:r>
        <w:t>SCHC</w:t>
      </w:r>
      <w:r w:rsidR="00C450B3">
        <w:tab/>
      </w:r>
      <w:r w:rsidR="00C450B3">
        <w:tab/>
      </w:r>
      <w:r w:rsidR="00C450B3">
        <w:tab/>
      </w:r>
      <w:r>
        <w:t>Static Context Header Compression</w:t>
      </w:r>
    </w:p>
    <w:p w14:paraId="5B7C1F42" w14:textId="33E8C882" w:rsidR="00AF2494" w:rsidRDefault="47003884" w:rsidP="66146E86">
      <w:r>
        <w:t>Spreading Factor</w:t>
      </w:r>
      <w:r w:rsidR="00AF2494">
        <w:tab/>
      </w:r>
      <w:proofErr w:type="spellStart"/>
      <w:r>
        <w:t>LoRa</w:t>
      </w:r>
      <w:proofErr w:type="spellEnd"/>
      <w:r>
        <w:t>/</w:t>
      </w:r>
      <w:proofErr w:type="spellStart"/>
      <w:r>
        <w:t>LoRaWAN</w:t>
      </w:r>
      <w:proofErr w:type="spellEnd"/>
      <w:r>
        <w:t xml:space="preserve"> PHY radio coverage configuration parameter</w:t>
      </w:r>
    </w:p>
    <w:p w14:paraId="63B3C609" w14:textId="4CFE0FFB" w:rsidR="47003884" w:rsidRDefault="57539DA0">
      <w:r>
        <w:t>SSL</w:t>
      </w:r>
      <w:r w:rsidR="00C450B3">
        <w:tab/>
      </w:r>
      <w:r w:rsidR="00C450B3">
        <w:tab/>
      </w:r>
      <w:r w:rsidR="00C450B3">
        <w:tab/>
      </w:r>
      <w:r>
        <w:t>Secured Sockets Layer</w:t>
      </w:r>
    </w:p>
    <w:p w14:paraId="158C165D" w14:textId="5F4B1EBA" w:rsidR="47003884" w:rsidRDefault="6FFD27B5">
      <w:r>
        <w:t>TLS</w:t>
      </w:r>
      <w:r w:rsidR="57539DA0">
        <w:tab/>
      </w:r>
      <w:r w:rsidR="57539DA0">
        <w:tab/>
      </w:r>
      <w:r w:rsidR="57539DA0">
        <w:tab/>
      </w:r>
      <w:r>
        <w:t>Transport Layer Security</w:t>
      </w:r>
    </w:p>
    <w:p w14:paraId="5FE6A481" w14:textId="47C8AB0F" w:rsidR="00C450B3" w:rsidRDefault="6FFD27B5">
      <w:r>
        <w:t>URI</w:t>
      </w:r>
      <w:r w:rsidR="00C450B3">
        <w:tab/>
      </w:r>
      <w:r w:rsidR="00C450B3">
        <w:tab/>
      </w:r>
      <w:r w:rsidR="00C450B3">
        <w:tab/>
      </w:r>
      <w:r>
        <w:t>Unified Resource Identifier</w:t>
      </w:r>
    </w:p>
    <w:p w14:paraId="2497AB01" w14:textId="3FC505F1" w:rsidR="66146E86" w:rsidRDefault="66146E86" w:rsidP="66146E86"/>
    <w:p w14:paraId="73CD2C36" w14:textId="52546498" w:rsidR="66146E86" w:rsidRDefault="66146E86" w:rsidP="66146E86"/>
    <w:p w14:paraId="47F3DC57" w14:textId="2C9186CB" w:rsidR="66146E86" w:rsidRDefault="66146E86" w:rsidP="66146E86"/>
    <w:p w14:paraId="287DF01A" w14:textId="226465FA" w:rsidR="66146E86" w:rsidRDefault="66146E86" w:rsidP="66146E86"/>
    <w:sectPr w:rsidR="66146E86" w:rsidSect="00F76410">
      <w:headerReference w:type="even" r:id="rId21"/>
      <w:headerReference w:type="default" r:id="rId22"/>
      <w:footerReference w:type="even" r:id="rId23"/>
      <w:footerReference w:type="default" r:id="rId24"/>
      <w:headerReference w:type="first" r:id="rId25"/>
      <w:footerReference w:type="first" r:id="rId26"/>
      <w:pgSz w:w="11900" w:h="16840"/>
      <w:pgMar w:top="1440" w:right="1440" w:bottom="1440" w:left="1440" w:header="709"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2A482D" w14:textId="77777777" w:rsidR="00163140" w:rsidRDefault="00163140" w:rsidP="000E2B00">
      <w:r>
        <w:separator/>
      </w:r>
    </w:p>
  </w:endnote>
  <w:endnote w:type="continuationSeparator" w:id="0">
    <w:p w14:paraId="29E8AE6B" w14:textId="77777777" w:rsidR="00163140" w:rsidRDefault="00163140" w:rsidP="000E2B00">
      <w:r>
        <w:continuationSeparator/>
      </w:r>
    </w:p>
  </w:endnote>
  <w:endnote w:id="1">
    <w:p w14:paraId="4B428BDE" w14:textId="59AD114A" w:rsidR="4C8FC267" w:rsidRDefault="4C8FC267" w:rsidP="4C8FC267">
      <w:pPr>
        <w:pStyle w:val="Textonotaalfinal"/>
      </w:pPr>
      <w:r w:rsidRPr="4C8FC267">
        <w:rPr>
          <w:rStyle w:val="Refdenotaalfinal"/>
        </w:rPr>
        <w:endnoteRef/>
      </w:r>
      <w:r>
        <w:t xml:space="preserve"> https://www.scrumguides.org/scrum-guide.html</w:t>
      </w:r>
    </w:p>
  </w:endnote>
  <w:endnote w:id="2">
    <w:p w14:paraId="6DD5B391" w14:textId="33AFC6C2" w:rsidR="50843FD9" w:rsidRDefault="50843FD9" w:rsidP="50843FD9">
      <w:pPr>
        <w:pStyle w:val="Textonotaalfinal"/>
      </w:pPr>
      <w:r w:rsidRPr="50843FD9">
        <w:rPr>
          <w:rStyle w:val="Refdenotaalfinal"/>
        </w:rPr>
        <w:endnoteRef/>
      </w:r>
      <w:r>
        <w:t xml:space="preserve"> https://lora-alliance.org/sites/default/files/2018-05/2015_-_lorawan_specification_1r0_611_1.pdf</w:t>
      </w:r>
    </w:p>
  </w:endnote>
  <w:endnote w:id="3">
    <w:p w14:paraId="08582FF5" w14:textId="056E16DD" w:rsidR="50843FD9" w:rsidRDefault="50843FD9" w:rsidP="50843FD9">
      <w:pPr>
        <w:pStyle w:val="Textonotaalfinal"/>
      </w:pPr>
      <w:r w:rsidRPr="50843FD9">
        <w:rPr>
          <w:rStyle w:val="Refdenotaalfinal"/>
        </w:rPr>
        <w:endnoteRef/>
      </w:r>
      <w:r>
        <w:t xml:space="preserve"> </w:t>
      </w:r>
      <w:r w:rsidR="4C8FC267">
        <w:t>http://wiki.lahoud.fr/lib/exe/fetch.php?media=an1200.22.pdf</w:t>
      </w:r>
    </w:p>
  </w:endnote>
  <w:endnote w:id="4">
    <w:p w14:paraId="6A4A1F4C" w14:textId="37604537" w:rsidR="50843FD9" w:rsidRDefault="50843FD9" w:rsidP="50843FD9">
      <w:pPr>
        <w:pStyle w:val="Textonotaalfinal"/>
      </w:pPr>
      <w:r w:rsidRPr="50843FD9">
        <w:rPr>
          <w:rStyle w:val="Refdenotaalfinal"/>
        </w:rPr>
        <w:endnoteRef/>
      </w:r>
      <w:r>
        <w:t xml:space="preserve"> </w:t>
      </w:r>
      <w:r w:rsidR="4C8FC267">
        <w:t>https://www.mouser.com/datasheet/2/761/sx1276-1278113.pdf</w:t>
      </w:r>
    </w:p>
  </w:endnote>
  <w:endnote w:id="5">
    <w:p w14:paraId="224C5444" w14:textId="5ECAB1A2" w:rsidR="50843FD9" w:rsidRDefault="50843FD9" w:rsidP="50843FD9">
      <w:pPr>
        <w:pStyle w:val="Textonotaalfinal"/>
      </w:pPr>
      <w:r w:rsidRPr="50843FD9">
        <w:rPr>
          <w:rStyle w:val="Refdenotaalfinal"/>
        </w:rPr>
        <w:endnoteRef/>
      </w:r>
      <w:r>
        <w:t xml:space="preserve"> https://www.hoperf.com/modules/lora/RFM95.html</w:t>
      </w:r>
    </w:p>
  </w:endnote>
  <w:endnote w:id="6">
    <w:p w14:paraId="1D782825" w14:textId="73CBED65" w:rsidR="50843FD9" w:rsidRDefault="50843FD9" w:rsidP="50843FD9">
      <w:pPr>
        <w:pStyle w:val="Textonotaalfinal"/>
      </w:pPr>
      <w:r w:rsidRPr="50843FD9">
        <w:rPr>
          <w:rStyle w:val="Refdenotaalfinal"/>
        </w:rPr>
        <w:endnoteRef/>
      </w:r>
      <w:r>
        <w:t xml:space="preserve"> http://ww1.microchip.com/downloads/en/devicedoc/50002346c.pdf</w:t>
      </w:r>
    </w:p>
  </w:endnote>
  <w:endnote w:id="7">
    <w:p w14:paraId="1DE93187" w14:textId="77777777" w:rsidR="00B17E9C" w:rsidRPr="00B42446" w:rsidRDefault="00B17E9C" w:rsidP="00B17E9C">
      <w:pPr>
        <w:pStyle w:val="Textonotaalfinal"/>
        <w:rPr>
          <w:lang w:val="en-US"/>
        </w:rPr>
      </w:pPr>
      <w:ins w:id="24" w:author="Jesús Sánchez-Gómez" w:date="2021-01-11T10:55:00Z">
        <w:r>
          <w:rPr>
            <w:rStyle w:val="Refdenotaalfinal"/>
          </w:rPr>
          <w:endnoteRef/>
        </w:r>
      </w:ins>
      <w:r w:rsidRPr="0044533A">
        <w:rPr>
          <w:lang w:val="de-DE"/>
        </w:rPr>
        <w:t xml:space="preserve"> Bormann, C., </w:t>
      </w:r>
      <w:proofErr w:type="spellStart"/>
      <w:r w:rsidRPr="0044533A">
        <w:rPr>
          <w:lang w:val="de-DE"/>
        </w:rPr>
        <w:t>Ersue</w:t>
      </w:r>
      <w:proofErr w:type="spellEnd"/>
      <w:r w:rsidRPr="0044533A">
        <w:rPr>
          <w:lang w:val="de-DE"/>
        </w:rPr>
        <w:t xml:space="preserve">, M., &amp; </w:t>
      </w:r>
      <w:proofErr w:type="spellStart"/>
      <w:r w:rsidRPr="0044533A">
        <w:rPr>
          <w:lang w:val="de-DE"/>
        </w:rPr>
        <w:t>Keranen</w:t>
      </w:r>
      <w:proofErr w:type="spellEnd"/>
      <w:r w:rsidRPr="0044533A">
        <w:rPr>
          <w:lang w:val="de-DE"/>
        </w:rPr>
        <w:t xml:space="preserve">, A. (2014). </w:t>
      </w:r>
      <w:r w:rsidRPr="53FA80F4">
        <w:rPr>
          <w:i/>
          <w:iCs/>
          <w:lang w:val="en-US"/>
        </w:rPr>
        <w:t>Terminology for Constrained-Node Networks</w:t>
      </w:r>
      <w:r w:rsidRPr="00D92203">
        <w:rPr>
          <w:lang w:val="en-US"/>
        </w:rPr>
        <w:t xml:space="preserve"> (Request for Comments, Issue 7228). </w:t>
      </w:r>
      <w:r w:rsidRPr="00B42446">
        <w:rPr>
          <w:lang w:val="en-US"/>
        </w:rPr>
        <w:t>RFC Editor. https://doi.org/10.17487/rfc7228</w:t>
      </w:r>
    </w:p>
    <w:p w14:paraId="161DC7CF" w14:textId="77777777" w:rsidR="00B17E9C" w:rsidRPr="00D92203" w:rsidRDefault="00B17E9C" w:rsidP="00B17E9C">
      <w:pPr>
        <w:pStyle w:val="Textonotaalfinal"/>
        <w:rPr>
          <w:lang w:val="en-US"/>
        </w:rPr>
      </w:pPr>
    </w:p>
  </w:endnote>
  <w:endnote w:id="8">
    <w:p w14:paraId="47BE4E97" w14:textId="3E86EDD8" w:rsidR="005E4181" w:rsidRPr="005E4181" w:rsidRDefault="005E4181">
      <w:pPr>
        <w:pStyle w:val="Textonotaalfinal"/>
      </w:pPr>
      <w:ins w:id="29" w:author="Jesús Sánchez-Gómez" w:date="2021-01-11T11:55:00Z">
        <w:r>
          <w:rPr>
            <w:rStyle w:val="Refdenotaalfinal"/>
          </w:rPr>
          <w:endnoteRef/>
        </w:r>
      </w:ins>
      <w:r>
        <w:t xml:space="preserve"> </w:t>
      </w:r>
      <w:r w:rsidRPr="005E4181">
        <w:t>https://github.com/Lora-net/packet_forwarder/blob/master/PROTOCOL.TXT</w:t>
      </w:r>
    </w:p>
  </w:endnote>
  <w:endnote w:id="9">
    <w:p w14:paraId="3C97751F" w14:textId="77777777" w:rsidR="00F40D32" w:rsidRDefault="00F40D32" w:rsidP="00F40D32">
      <w:pPr>
        <w:pStyle w:val="Textonotaalfinal"/>
      </w:pPr>
      <w:ins w:id="31" w:author="Jesús Sánchez-Gómez" w:date="2021-01-11T11:03:00Z">
        <w:r w:rsidRPr="4C8FC267">
          <w:rPr>
            <w:rStyle w:val="Refdenotaalfinal"/>
          </w:rPr>
          <w:endnoteRef/>
        </w:r>
      </w:ins>
      <w:r>
        <w:t xml:space="preserve"> https://www.mouser.com/datasheet/2/761/sx1301-1523429.pdf</w:t>
      </w:r>
    </w:p>
  </w:endnote>
  <w:endnote w:id="10">
    <w:p w14:paraId="520BDBE6" w14:textId="36E7FDF2" w:rsidR="00224F0A" w:rsidRPr="00224F0A" w:rsidRDefault="00224F0A">
      <w:pPr>
        <w:pStyle w:val="Textonotaalfinal"/>
        <w:rPr>
          <w:lang w:val="en-US"/>
        </w:rPr>
      </w:pPr>
      <w:ins w:id="34" w:author="Jesús Sánchez-Gómez" w:date="2020-12-29T19:48:00Z">
        <w:r>
          <w:rPr>
            <w:rStyle w:val="Refdenotaalfinal"/>
          </w:rPr>
          <w:endnoteRef/>
        </w:r>
      </w:ins>
      <w:r>
        <w:t xml:space="preserve"> </w:t>
      </w:r>
      <w:ins w:id="35" w:author="Jesús Sánchez-Gómez" w:date="2020-12-29T19:48:00Z">
        <w:r>
          <w:fldChar w:fldCharType="begin"/>
        </w:r>
        <w:r>
          <w:instrText xml:space="preserve"> HYPERLINK "https://www.chirpstack.io/" </w:instrText>
        </w:r>
        <w:r>
          <w:fldChar w:fldCharType="separate"/>
        </w:r>
      </w:ins>
      <w:r w:rsidRPr="004813A1">
        <w:rPr>
          <w:rStyle w:val="Hipervnculo"/>
        </w:rPr>
        <w:t>https://www.chirpstack.io/</w:t>
      </w:r>
      <w:ins w:id="36" w:author="Jesús Sánchez-Gómez" w:date="2020-12-29T19:48:00Z">
        <w:r>
          <w:fldChar w:fldCharType="end"/>
        </w:r>
      </w:ins>
      <w:r>
        <w:t xml:space="preserve"> </w:t>
      </w:r>
      <w:proofErr w:type="spellStart"/>
      <w:r w:rsidRPr="00224F0A">
        <w:t>ChirpStack</w:t>
      </w:r>
      <w:proofErr w:type="spellEnd"/>
      <w:r w:rsidRPr="00224F0A">
        <w:t xml:space="preserve">, open-source </w:t>
      </w:r>
      <w:proofErr w:type="spellStart"/>
      <w:r w:rsidRPr="00224F0A">
        <w:t>LoRaWAN</w:t>
      </w:r>
      <w:proofErr w:type="spellEnd"/>
      <w:r w:rsidRPr="00224F0A">
        <w:t>® Network Server stack</w:t>
      </w:r>
    </w:p>
  </w:endnote>
  <w:endnote w:id="11">
    <w:p w14:paraId="3D2E8C3E" w14:textId="0BD614AB" w:rsidR="007B3FD5" w:rsidRPr="007B3FD5" w:rsidRDefault="007B3FD5">
      <w:pPr>
        <w:pStyle w:val="Textonotaalfinal"/>
        <w:rPr>
          <w:lang w:val="en-US"/>
        </w:rPr>
      </w:pPr>
      <w:ins w:id="38" w:author="Jesús Sánchez-Gómez" w:date="2020-12-29T19:54:00Z">
        <w:r>
          <w:rPr>
            <w:rStyle w:val="Refdenotaalfinal"/>
          </w:rPr>
          <w:endnoteRef/>
        </w:r>
      </w:ins>
      <w:r>
        <w:t xml:space="preserve"> </w:t>
      </w:r>
      <w:r w:rsidRPr="007B3FD5">
        <w:t>OASIS. (2014). MQTT Version 3.1.1. OASIS Standard, October, 81. http://docs.oasis-open.org/mqtt/mqtt/v3.1.1/os/mqtt-v3.1.1-os.html</w:t>
      </w:r>
    </w:p>
  </w:endnote>
  <w:endnote w:id="12">
    <w:p w14:paraId="3BD1B0D5" w14:textId="2A70423F" w:rsidR="4C8FC267" w:rsidRDefault="4C8FC267" w:rsidP="4C8FC267">
      <w:pPr>
        <w:pStyle w:val="Textonotaalfinal"/>
      </w:pPr>
      <w:r w:rsidRPr="4C8FC267">
        <w:rPr>
          <w:rStyle w:val="Refdenotaalfinal"/>
        </w:rPr>
        <w:endnoteRef/>
      </w:r>
      <w:r>
        <w:t xml:space="preserve"> https://roy.gbiv.com/pubs/dissertation/top.htm</w:t>
      </w:r>
    </w:p>
  </w:endnote>
  <w:endnote w:id="13">
    <w:p w14:paraId="31DFEF61" w14:textId="77813B83" w:rsidR="009231F5" w:rsidRPr="00215074" w:rsidRDefault="009231F5">
      <w:pPr>
        <w:pStyle w:val="Textonotaalfinal"/>
        <w:rPr>
          <w:lang w:val="en-US"/>
        </w:rPr>
      </w:pPr>
      <w:ins w:id="46" w:author="Jesús Sánchez-Gómez" w:date="2021-01-11T12:21:00Z">
        <w:r>
          <w:rPr>
            <w:rStyle w:val="Refdenotaalfinal"/>
          </w:rPr>
          <w:endnoteRef/>
        </w:r>
      </w:ins>
      <w:r>
        <w:t xml:space="preserve"> </w:t>
      </w:r>
      <w:proofErr w:type="spellStart"/>
      <w:r w:rsidRPr="009231F5">
        <w:rPr>
          <w:lang w:val="en-US"/>
        </w:rPr>
        <w:t>Minaburo</w:t>
      </w:r>
      <w:proofErr w:type="spellEnd"/>
      <w:r w:rsidRPr="009231F5">
        <w:rPr>
          <w:lang w:val="en-US"/>
        </w:rPr>
        <w:t xml:space="preserve">, A., Toutain, L., Gomez, C., &amp; Barthel, D. (2020). </w:t>
      </w:r>
      <w:r w:rsidRPr="53FA80F4">
        <w:rPr>
          <w:i/>
          <w:iCs/>
          <w:lang w:val="en-US"/>
        </w:rPr>
        <w:t>SCHC: Generic Framework for Static Context Header Compression and Fragmentation</w:t>
      </w:r>
      <w:r w:rsidRPr="009231F5">
        <w:rPr>
          <w:lang w:val="en-US"/>
        </w:rPr>
        <w:t xml:space="preserve"> (Request for Comments, Issue 8724). </w:t>
      </w:r>
      <w:r w:rsidRPr="00215074">
        <w:rPr>
          <w:lang w:val="en-US"/>
        </w:rPr>
        <w:t>RFC Editor. https://doi.org/10.17487/RFC8724</w:t>
      </w:r>
    </w:p>
  </w:endnote>
  <w:endnote w:id="14">
    <w:p w14:paraId="665EAC4B" w14:textId="7FE3673A" w:rsidR="00CC5AE3" w:rsidRPr="00CC5AE3" w:rsidRDefault="00CC5AE3">
      <w:pPr>
        <w:pStyle w:val="Textonotaalfinal"/>
        <w:rPr>
          <w:lang w:val="en-US"/>
        </w:rPr>
      </w:pPr>
      <w:ins w:id="48" w:author="Jesús Sánchez-Gómez" w:date="2021-01-11T12:37:00Z">
        <w:r>
          <w:rPr>
            <w:rStyle w:val="Refdenotaalfinal"/>
          </w:rPr>
          <w:endnoteRef/>
        </w:r>
      </w:ins>
      <w:r>
        <w:t xml:space="preserve"> </w:t>
      </w:r>
      <w:r w:rsidRPr="00CC5AE3">
        <w:rPr>
          <w:lang w:val="en-US"/>
        </w:rPr>
        <w:t xml:space="preserve">Deering, S., &amp; </w:t>
      </w:r>
      <w:proofErr w:type="spellStart"/>
      <w:r w:rsidRPr="00CC5AE3">
        <w:rPr>
          <w:lang w:val="en-US"/>
        </w:rPr>
        <w:t>Hinden</w:t>
      </w:r>
      <w:proofErr w:type="spellEnd"/>
      <w:r w:rsidRPr="00CC5AE3">
        <w:rPr>
          <w:lang w:val="en-US"/>
        </w:rPr>
        <w:t xml:space="preserve">, R. (2017). </w:t>
      </w:r>
      <w:r w:rsidRPr="53FA80F4">
        <w:rPr>
          <w:i/>
          <w:iCs/>
          <w:lang w:val="en-US"/>
        </w:rPr>
        <w:t>Internet Protocol, Version 6 (IPv6) Specification</w:t>
      </w:r>
      <w:r w:rsidRPr="00CC5AE3">
        <w:rPr>
          <w:lang w:val="en-US"/>
        </w:rPr>
        <w:t>. https://doi.org/10.17487/RFC8200</w:t>
      </w:r>
    </w:p>
  </w:endnote>
  <w:endnote w:id="15">
    <w:p w14:paraId="031E6E71" w14:textId="74F2A556" w:rsidR="007B3FD5" w:rsidRPr="007B3FD5" w:rsidRDefault="007B3FD5">
      <w:pPr>
        <w:pStyle w:val="Textonotaalfinal"/>
      </w:pPr>
      <w:ins w:id="51" w:author="Jesús Sánchez-Gómez" w:date="2020-12-29T20:01:00Z">
        <w:r>
          <w:rPr>
            <w:rStyle w:val="Refdenotaalfinal"/>
          </w:rPr>
          <w:endnoteRef/>
        </w:r>
      </w:ins>
      <w:r>
        <w:t xml:space="preserve"> </w:t>
      </w:r>
      <w:r w:rsidRPr="007B3FD5">
        <w:t xml:space="preserve">Spence, D., Gross, G., de Laat, C., Farrell, S., </w:t>
      </w:r>
      <w:proofErr w:type="spellStart"/>
      <w:r w:rsidRPr="007B3FD5">
        <w:t>Gommans</w:t>
      </w:r>
      <w:proofErr w:type="spellEnd"/>
      <w:r w:rsidRPr="007B3FD5">
        <w:t xml:space="preserve">, L. H. M., Calhoun, P. R., Holdrege, M., de Bruijn, B. W., &amp; </w:t>
      </w:r>
      <w:proofErr w:type="spellStart"/>
      <w:r w:rsidRPr="007B3FD5">
        <w:t>Vollbrecht</w:t>
      </w:r>
      <w:proofErr w:type="spellEnd"/>
      <w:r w:rsidRPr="007B3FD5">
        <w:t>, J. (2000). AAA Authorization Framework (Issue 2904). RFC Editor. https://doi.org/10.17487/RFC2904</w:t>
      </w:r>
    </w:p>
  </w:endnote>
  <w:endnote w:id="16">
    <w:p w14:paraId="7EE021DC" w14:textId="153AB6DA" w:rsidR="007561EE" w:rsidRPr="007561EE" w:rsidRDefault="007561EE">
      <w:pPr>
        <w:pStyle w:val="Textonotaalfinal"/>
      </w:pPr>
      <w:ins w:id="53" w:author="Jesús Sánchez-Gómez" w:date="2020-12-29T20:05:00Z">
        <w:r>
          <w:rPr>
            <w:rStyle w:val="Refdenotaalfinal"/>
          </w:rPr>
          <w:endnoteRef/>
        </w:r>
      </w:ins>
      <w:r>
        <w:t xml:space="preserve"> </w:t>
      </w:r>
      <w:r w:rsidRPr="007561EE">
        <w:t xml:space="preserve">Rubens, A., Rigney, C., Willens, S., &amp; Simpson, W. A. (2000). Remote Authentication Dial </w:t>
      </w:r>
      <w:proofErr w:type="gramStart"/>
      <w:r w:rsidRPr="007561EE">
        <w:t>In</w:t>
      </w:r>
      <w:proofErr w:type="gramEnd"/>
      <w:r w:rsidRPr="007561EE">
        <w:t xml:space="preserve"> User Service (RADIUS) (Issue 2865). RFC Editor. https://doi.org/10.17487/RFC2865</w:t>
      </w:r>
    </w:p>
  </w:endnote>
  <w:endnote w:id="17">
    <w:p w14:paraId="083FB3CB" w14:textId="7FB3740B" w:rsidR="007561EE" w:rsidRPr="007561EE" w:rsidRDefault="007561EE">
      <w:pPr>
        <w:pStyle w:val="Textonotaalfinal"/>
        <w:rPr>
          <w:lang w:val="en-US"/>
        </w:rPr>
      </w:pPr>
      <w:ins w:id="55" w:author="Jesús Sánchez-Gómez" w:date="2020-12-29T20:07:00Z">
        <w:r>
          <w:rPr>
            <w:rStyle w:val="Refdenotaalfinal"/>
          </w:rPr>
          <w:endnoteRef/>
        </w:r>
      </w:ins>
      <w:r>
        <w:t xml:space="preserve"> </w:t>
      </w:r>
      <w:r w:rsidRPr="007561EE">
        <w:t>Zorn, G. (2014). Diameter Network Access Server Application (Issue 7155). RFC Editor. https://doi.org/10.17487/RFC7155</w:t>
      </w:r>
    </w:p>
  </w:endnote>
  <w:endnote w:id="18">
    <w:p w14:paraId="45C306A3" w14:textId="470F66D7" w:rsidR="00175E7D" w:rsidRPr="007D42DC" w:rsidRDefault="00175E7D">
      <w:pPr>
        <w:pStyle w:val="Textonotaalfinal"/>
        <w:rPr>
          <w:lang w:val="es-ES"/>
        </w:rPr>
      </w:pPr>
      <w:ins w:id="57" w:author="Jesús Sánchez-Gómez" w:date="2020-12-29T20:09:00Z">
        <w:r>
          <w:rPr>
            <w:rStyle w:val="Refdenotaalfinal"/>
          </w:rPr>
          <w:endnoteRef/>
        </w:r>
      </w:ins>
      <w:r>
        <w:t xml:space="preserve"> </w:t>
      </w:r>
      <w:proofErr w:type="spellStart"/>
      <w:r w:rsidRPr="00175E7D">
        <w:t>Aboba</w:t>
      </w:r>
      <w:proofErr w:type="spellEnd"/>
      <w:r w:rsidRPr="00175E7D">
        <w:t xml:space="preserve">, B., </w:t>
      </w:r>
      <w:proofErr w:type="spellStart"/>
      <w:r w:rsidRPr="00175E7D">
        <w:t>Blunk</w:t>
      </w:r>
      <w:proofErr w:type="spellEnd"/>
      <w:r w:rsidRPr="00175E7D">
        <w:t xml:space="preserve">, L., </w:t>
      </w:r>
      <w:proofErr w:type="spellStart"/>
      <w:r w:rsidRPr="00175E7D">
        <w:t>Vollbrecht</w:t>
      </w:r>
      <w:proofErr w:type="spellEnd"/>
      <w:r w:rsidRPr="00175E7D">
        <w:t xml:space="preserve">, J., &amp; Carlson, J. (2004). Extensible Authentication Protocol (EAP) (H. </w:t>
      </w:r>
      <w:proofErr w:type="spellStart"/>
      <w:r w:rsidRPr="00175E7D">
        <w:t>Levkowetz</w:t>
      </w:r>
      <w:proofErr w:type="spellEnd"/>
      <w:r w:rsidRPr="00175E7D">
        <w:t xml:space="preserve"> (ed.)). </w:t>
      </w:r>
      <w:r w:rsidRPr="007D42DC">
        <w:rPr>
          <w:lang w:val="es-ES"/>
        </w:rPr>
        <w:t>https://doi.org/10.17487/rfc3748</w:t>
      </w:r>
    </w:p>
  </w:endnote>
  <w:endnote w:id="19">
    <w:p w14:paraId="0672D0C5" w14:textId="0088EDEE" w:rsidR="00175E7D" w:rsidRPr="00175E7D" w:rsidRDefault="00175E7D">
      <w:pPr>
        <w:pStyle w:val="Textonotaalfinal"/>
      </w:pPr>
      <w:ins w:id="59" w:author="Jesús Sánchez-Gómez" w:date="2020-12-29T20:09:00Z">
        <w:r>
          <w:rPr>
            <w:rStyle w:val="Refdenotaalfinal"/>
          </w:rPr>
          <w:endnoteRef/>
        </w:r>
      </w:ins>
      <w:r w:rsidRPr="00175E7D">
        <w:rPr>
          <w:lang w:val="es-ES"/>
        </w:rPr>
        <w:t xml:space="preserve"> </w:t>
      </w:r>
      <w:proofErr w:type="spellStart"/>
      <w:r w:rsidRPr="00175E7D">
        <w:rPr>
          <w:lang w:val="es-ES"/>
        </w:rPr>
        <w:t>Garcia</w:t>
      </w:r>
      <w:proofErr w:type="spellEnd"/>
      <w:r w:rsidRPr="00175E7D">
        <w:rPr>
          <w:lang w:val="es-ES"/>
        </w:rPr>
        <w:t xml:space="preserve">-Carrillo, D., </w:t>
      </w:r>
      <w:proofErr w:type="spellStart"/>
      <w:r w:rsidRPr="00175E7D">
        <w:rPr>
          <w:lang w:val="es-ES"/>
        </w:rPr>
        <w:t>Marin-Lopez</w:t>
      </w:r>
      <w:proofErr w:type="spellEnd"/>
      <w:r w:rsidRPr="00175E7D">
        <w:rPr>
          <w:lang w:val="es-ES"/>
        </w:rPr>
        <w:t xml:space="preserve">, R., </w:t>
      </w:r>
      <w:proofErr w:type="spellStart"/>
      <w:r w:rsidRPr="00175E7D">
        <w:rPr>
          <w:lang w:val="es-ES"/>
        </w:rPr>
        <w:t>Kandasamy</w:t>
      </w:r>
      <w:proofErr w:type="spellEnd"/>
      <w:r w:rsidRPr="00175E7D">
        <w:rPr>
          <w:lang w:val="es-ES"/>
        </w:rPr>
        <w:t xml:space="preserve">, A., &amp; </w:t>
      </w:r>
      <w:proofErr w:type="spellStart"/>
      <w:r w:rsidRPr="00175E7D">
        <w:rPr>
          <w:lang w:val="es-ES"/>
        </w:rPr>
        <w:t>Pelov</w:t>
      </w:r>
      <w:proofErr w:type="spellEnd"/>
      <w:r w:rsidRPr="00175E7D">
        <w:rPr>
          <w:lang w:val="es-ES"/>
        </w:rPr>
        <w:t xml:space="preserve">, A. (2017). </w:t>
      </w:r>
      <w:r w:rsidRPr="00175E7D">
        <w:t xml:space="preserve">A </w:t>
      </w:r>
      <w:proofErr w:type="spellStart"/>
      <w:r w:rsidRPr="00175E7D">
        <w:t>CoAP</w:t>
      </w:r>
      <w:proofErr w:type="spellEnd"/>
      <w:r w:rsidRPr="00175E7D">
        <w:t>-Based Network Access Authentication Service for Low-Power Wide Area Networks: LO-</w:t>
      </w:r>
      <w:proofErr w:type="spellStart"/>
      <w:r w:rsidRPr="00175E7D">
        <w:t>CoAP</w:t>
      </w:r>
      <w:proofErr w:type="spellEnd"/>
      <w:r w:rsidRPr="00175E7D">
        <w:t>-EAP. Sensors, 17(11), 2646. https://doi.org/10.3390/s17112646</w:t>
      </w:r>
    </w:p>
  </w:endnote>
  <w:endnote w:id="20">
    <w:p w14:paraId="52B0A3B9" w14:textId="44D0C9CA" w:rsidR="008B2958" w:rsidRPr="008B2958" w:rsidRDefault="008B2958">
      <w:pPr>
        <w:pStyle w:val="Textonotaalfinal"/>
        <w:rPr>
          <w:lang w:val="en-US"/>
        </w:rPr>
      </w:pPr>
      <w:ins w:id="61" w:author="Jesús Sánchez-Gómez" w:date="2020-12-29T20:12:00Z">
        <w:r>
          <w:rPr>
            <w:rStyle w:val="Refdenotaalfinal"/>
          </w:rPr>
          <w:endnoteRef/>
        </w:r>
      </w:ins>
      <w:r>
        <w:t xml:space="preserve"> </w:t>
      </w:r>
      <w:r w:rsidRPr="008B2958">
        <w:t>Shelby, Z., Hartke, K., &amp; Bormann, C. (2014). The Constrained Application Protocol (</w:t>
      </w:r>
      <w:proofErr w:type="spellStart"/>
      <w:r w:rsidRPr="008B2958">
        <w:t>CoAP</w:t>
      </w:r>
      <w:proofErr w:type="spellEnd"/>
      <w:r w:rsidRPr="008B2958">
        <w:t xml:space="preserve">). In Journal of Chemical Information and </w:t>
      </w:r>
      <w:proofErr w:type="spellStart"/>
      <w:r w:rsidRPr="008B2958">
        <w:t>Modeling</w:t>
      </w:r>
      <w:proofErr w:type="spellEnd"/>
      <w:r w:rsidRPr="008B2958">
        <w:t>. https://doi.org/10.17487/rfc7252</w:t>
      </w:r>
    </w:p>
  </w:endnote>
  <w:endnote w:id="21">
    <w:p w14:paraId="525CB510" w14:textId="77777777" w:rsidR="006A01AB" w:rsidRPr="00D92203" w:rsidRDefault="006A01AB" w:rsidP="006A01AB">
      <w:pPr>
        <w:pStyle w:val="Textonotaalfinal"/>
        <w:rPr>
          <w:lang w:val="en-US"/>
        </w:rPr>
      </w:pPr>
      <w:ins w:id="63" w:author="Jesús Sánchez-Gómez" w:date="2021-01-11T12:51:00Z">
        <w:r>
          <w:rPr>
            <w:rStyle w:val="Refdenotaalfinal"/>
          </w:rPr>
          <w:endnoteRef/>
        </w:r>
      </w:ins>
      <w:r>
        <w:t xml:space="preserve"> </w:t>
      </w:r>
      <w:proofErr w:type="spellStart"/>
      <w:r w:rsidRPr="00D92203">
        <w:rPr>
          <w:lang w:val="en-US"/>
        </w:rPr>
        <w:t>Minaburo</w:t>
      </w:r>
      <w:proofErr w:type="spellEnd"/>
      <w:r w:rsidRPr="00D92203">
        <w:rPr>
          <w:lang w:val="en-US"/>
        </w:rPr>
        <w:t xml:space="preserve">, A., Toutain, L., &amp; Andreasen, R. (2020). </w:t>
      </w:r>
      <w:r w:rsidRPr="53FA80F4">
        <w:rPr>
          <w:i/>
          <w:iCs/>
          <w:lang w:val="en-US"/>
        </w:rPr>
        <w:t xml:space="preserve">LPWAN Static Context Header Compression (SCHC) for </w:t>
      </w:r>
      <w:proofErr w:type="spellStart"/>
      <w:r w:rsidRPr="53FA80F4">
        <w:rPr>
          <w:i/>
          <w:iCs/>
          <w:lang w:val="en-US"/>
        </w:rPr>
        <w:t>CoAP</w:t>
      </w:r>
      <w:proofErr w:type="spellEnd"/>
      <w:r w:rsidRPr="00D92203">
        <w:rPr>
          <w:lang w:val="en-US"/>
        </w:rPr>
        <w:t xml:space="preserve"> (Issue draft-ietf-lpwan-coap-static-context-hc-16). Internet Engineering Task Force. https://datatracker.ietf.org/doc/html/draft-ietf-lpwan-coap-static-context-hc-1</w:t>
      </w:r>
      <w:r>
        <w:rPr>
          <w:lang w:val="en-US"/>
        </w:rPr>
        <w:t>6</w:t>
      </w:r>
    </w:p>
  </w:endnote>
  <w:endnote w:id="22">
    <w:p w14:paraId="183814B5" w14:textId="59A92735" w:rsidR="00D70640" w:rsidRPr="00C450B3" w:rsidRDefault="00D70640">
      <w:pPr>
        <w:pStyle w:val="Textonotaalfinal"/>
        <w:rPr>
          <w:lang w:val="en-US"/>
        </w:rPr>
      </w:pPr>
      <w:ins w:id="65" w:author="Jesús Sánchez-Gómez" w:date="2021-01-15T17:51:00Z">
        <w:r>
          <w:rPr>
            <w:rStyle w:val="Refdenotaalfinal"/>
          </w:rPr>
          <w:endnoteRef/>
        </w:r>
      </w:ins>
      <w:r>
        <w:t xml:space="preserve"> </w:t>
      </w:r>
      <w:r w:rsidRPr="00C450B3">
        <w:rPr>
          <w:lang w:val="en-US"/>
        </w:rPr>
        <w:t>Garcia-</w:t>
      </w:r>
      <w:proofErr w:type="spellStart"/>
      <w:r w:rsidRPr="00C450B3">
        <w:rPr>
          <w:lang w:val="en-US"/>
        </w:rPr>
        <w:t>Morchon</w:t>
      </w:r>
      <w:proofErr w:type="spellEnd"/>
      <w:r w:rsidRPr="00C450B3">
        <w:rPr>
          <w:lang w:val="en-US"/>
        </w:rPr>
        <w:t xml:space="preserve">, O., Kumar, S., &amp; </w:t>
      </w:r>
      <w:proofErr w:type="spellStart"/>
      <w:r w:rsidRPr="00C450B3">
        <w:rPr>
          <w:lang w:val="en-US"/>
        </w:rPr>
        <w:t>Sethi</w:t>
      </w:r>
      <w:proofErr w:type="spellEnd"/>
      <w:r w:rsidRPr="00C450B3">
        <w:rPr>
          <w:lang w:val="en-US"/>
        </w:rPr>
        <w:t xml:space="preserve">, M. (2019). </w:t>
      </w:r>
      <w:r w:rsidRPr="53FA80F4">
        <w:rPr>
          <w:i/>
          <w:iCs/>
          <w:lang w:val="en-US"/>
        </w:rPr>
        <w:t>Internet of Things (IoT) Security: State of the Art and Challenges</w:t>
      </w:r>
      <w:r w:rsidRPr="00C450B3">
        <w:rPr>
          <w:lang w:val="en-US"/>
        </w:rPr>
        <w:t>. https://doi.org/10.17487/RFC8576</w:t>
      </w:r>
    </w:p>
  </w:endnote>
  <w:endnote w:id="23">
    <w:p w14:paraId="45D487AD" w14:textId="382A973A" w:rsidR="00C450B3" w:rsidRPr="00C450B3" w:rsidRDefault="00C450B3">
      <w:pPr>
        <w:pStyle w:val="Textonotaalfinal"/>
      </w:pPr>
      <w:ins w:id="69" w:author="Jesús Sánchez-Gómez" w:date="2021-01-15T18:01:00Z">
        <w:r>
          <w:rPr>
            <w:rStyle w:val="Refdenotaalfinal"/>
          </w:rPr>
          <w:endnoteRef/>
        </w:r>
      </w:ins>
      <w:r>
        <w:t xml:space="preserve"> </w:t>
      </w:r>
      <w:r w:rsidRPr="00C450B3">
        <w:t>https://datatracker.ietf.org/wg/ace/charter/</w:t>
      </w:r>
    </w:p>
  </w:endnote>
  <w:endnote w:id="24">
    <w:p w14:paraId="7815B31D" w14:textId="1875F3D9" w:rsidR="006B2F99" w:rsidRPr="006B2F99" w:rsidRDefault="006B2F99">
      <w:pPr>
        <w:pStyle w:val="Textonotaalfinal"/>
        <w:rPr>
          <w:lang w:val="en-US"/>
        </w:rPr>
      </w:pPr>
      <w:ins w:id="73" w:author="Jesús Sánchez-Gómez" w:date="2021-01-15T18:06:00Z">
        <w:r>
          <w:rPr>
            <w:rStyle w:val="Refdenotaalfinal"/>
          </w:rPr>
          <w:endnoteRef/>
        </w:r>
      </w:ins>
      <w:r>
        <w:t xml:space="preserve"> </w:t>
      </w:r>
      <w:r w:rsidRPr="006B2F99">
        <w:rPr>
          <w:lang w:val="en-US"/>
        </w:rPr>
        <w:t>Garcia-</w:t>
      </w:r>
      <w:proofErr w:type="spellStart"/>
      <w:r w:rsidRPr="006B2F99">
        <w:rPr>
          <w:lang w:val="en-US"/>
        </w:rPr>
        <w:t>Morchon</w:t>
      </w:r>
      <w:proofErr w:type="spellEnd"/>
      <w:r w:rsidRPr="006B2F99">
        <w:rPr>
          <w:lang w:val="en-US"/>
        </w:rPr>
        <w:t xml:space="preserve">, O., Kumar, S., &amp; </w:t>
      </w:r>
      <w:proofErr w:type="spellStart"/>
      <w:r w:rsidRPr="006B2F99">
        <w:rPr>
          <w:lang w:val="en-US"/>
        </w:rPr>
        <w:t>Sethi</w:t>
      </w:r>
      <w:proofErr w:type="spellEnd"/>
      <w:r w:rsidRPr="006B2F99">
        <w:rPr>
          <w:lang w:val="en-US"/>
        </w:rPr>
        <w:t xml:space="preserve">, M. (2019). </w:t>
      </w:r>
      <w:r w:rsidRPr="53FA80F4">
        <w:rPr>
          <w:i/>
          <w:iCs/>
          <w:lang w:val="en-US"/>
        </w:rPr>
        <w:t>Internet of Things (IoT) Security: State of the Art and Challenges</w:t>
      </w:r>
      <w:r w:rsidRPr="006B2F99">
        <w:rPr>
          <w:lang w:val="en-US"/>
        </w:rPr>
        <w:t>. https://doi.org/10.17487/RFC8576</w:t>
      </w:r>
    </w:p>
  </w:endnote>
  <w:endnote w:id="25">
    <w:p w14:paraId="41731360" w14:textId="52D9D5B9" w:rsidR="000C3079" w:rsidRPr="000C3079" w:rsidRDefault="000C3079">
      <w:pPr>
        <w:pStyle w:val="Textonotaalfinal"/>
        <w:rPr>
          <w:lang w:val="en-US"/>
        </w:rPr>
      </w:pPr>
      <w:ins w:id="80" w:author="Jesús Sánchez-Gómez" w:date="2021-01-15T18:18:00Z">
        <w:r>
          <w:rPr>
            <w:rStyle w:val="Refdenotaalfinal"/>
          </w:rPr>
          <w:endnoteRef/>
        </w:r>
      </w:ins>
      <w:r>
        <w:t xml:space="preserve"> </w:t>
      </w:r>
      <w:r w:rsidRPr="000C3079">
        <w:rPr>
          <w:lang w:val="en-US"/>
        </w:rPr>
        <w:t xml:space="preserve">Bormann, C., &amp; Hoffman, P. (2013). </w:t>
      </w:r>
      <w:r w:rsidRPr="53FA80F4">
        <w:rPr>
          <w:i/>
          <w:iCs/>
          <w:lang w:val="en-US"/>
        </w:rPr>
        <w:t>Concise Binary Object Representation (CBOR)</w:t>
      </w:r>
      <w:r w:rsidRPr="000C3079">
        <w:rPr>
          <w:lang w:val="en-US"/>
        </w:rPr>
        <w:t>. https://doi.org/10.17487/rfc7049</w:t>
      </w:r>
    </w:p>
  </w:endnote>
  <w:endnote w:id="26">
    <w:p w14:paraId="1F595976" w14:textId="26392D2E" w:rsidR="003450AF" w:rsidRPr="003450AF" w:rsidRDefault="003450AF">
      <w:pPr>
        <w:pStyle w:val="Textonotaalfinal"/>
        <w:rPr>
          <w:lang w:val="en-US"/>
        </w:rPr>
      </w:pPr>
      <w:ins w:id="82" w:author="Jesús Sánchez-Gómez" w:date="2021-01-15T18:19:00Z">
        <w:r>
          <w:rPr>
            <w:rStyle w:val="Refdenotaalfinal"/>
          </w:rPr>
          <w:endnoteRef/>
        </w:r>
      </w:ins>
      <w:r>
        <w:t xml:space="preserve"> </w:t>
      </w:r>
      <w:r w:rsidRPr="003450AF">
        <w:rPr>
          <w:lang w:val="en-US"/>
        </w:rPr>
        <w:t xml:space="preserve">Schaad, J. (2017). </w:t>
      </w:r>
      <w:r w:rsidRPr="53FA80F4">
        <w:rPr>
          <w:i/>
          <w:iCs/>
          <w:lang w:val="en-US"/>
        </w:rPr>
        <w:t>CBOR Object Signing and Encryption (COSE)</w:t>
      </w:r>
      <w:r w:rsidRPr="003450AF">
        <w:rPr>
          <w:lang w:val="en-US"/>
        </w:rPr>
        <w:t xml:space="preserve"> (Issue 8152). RFC Editor. https://doi.org/10.17487/RFC8152</w:t>
      </w:r>
    </w:p>
  </w:endnote>
  <w:endnote w:id="27">
    <w:p w14:paraId="0E3A76FA" w14:textId="0A06C432" w:rsidR="003450AF" w:rsidRPr="0035501F" w:rsidRDefault="003450AF">
      <w:pPr>
        <w:pStyle w:val="Textonotaalfinal"/>
        <w:rPr>
          <w:lang w:val="en-US"/>
        </w:rPr>
      </w:pPr>
      <w:ins w:id="84" w:author="Jesús Sánchez-Gómez" w:date="2021-01-15T18:25:00Z">
        <w:r>
          <w:rPr>
            <w:rStyle w:val="Refdenotaalfinal"/>
          </w:rPr>
          <w:endnoteRef/>
        </w:r>
      </w:ins>
      <w:r>
        <w:t xml:space="preserve"> </w:t>
      </w:r>
      <w:proofErr w:type="spellStart"/>
      <w:r w:rsidRPr="003450AF">
        <w:rPr>
          <w:lang w:val="en-US"/>
        </w:rPr>
        <w:t>Selander</w:t>
      </w:r>
      <w:proofErr w:type="spellEnd"/>
      <w:r w:rsidRPr="003450AF">
        <w:rPr>
          <w:lang w:val="en-US"/>
        </w:rPr>
        <w:t xml:space="preserve">, G., </w:t>
      </w:r>
      <w:proofErr w:type="spellStart"/>
      <w:r w:rsidRPr="003450AF">
        <w:rPr>
          <w:lang w:val="en-US"/>
        </w:rPr>
        <w:t>Mattsson</w:t>
      </w:r>
      <w:proofErr w:type="spellEnd"/>
      <w:r w:rsidRPr="003450AF">
        <w:rPr>
          <w:lang w:val="en-US"/>
        </w:rPr>
        <w:t xml:space="preserve">, J., </w:t>
      </w:r>
      <w:proofErr w:type="spellStart"/>
      <w:r w:rsidRPr="003450AF">
        <w:rPr>
          <w:lang w:val="en-US"/>
        </w:rPr>
        <w:t>Palombini</w:t>
      </w:r>
      <w:proofErr w:type="spellEnd"/>
      <w:r w:rsidRPr="003450AF">
        <w:rPr>
          <w:lang w:val="en-US"/>
        </w:rPr>
        <w:t xml:space="preserve">, F., &amp; Seitz, L. (2019). </w:t>
      </w:r>
      <w:r w:rsidRPr="53FA80F4">
        <w:rPr>
          <w:i/>
          <w:iCs/>
          <w:lang w:val="en-US"/>
        </w:rPr>
        <w:t>Object Security for Constrained RESTful Environments (OSCORE)</w:t>
      </w:r>
      <w:r w:rsidRPr="003450AF">
        <w:rPr>
          <w:lang w:val="en-US"/>
        </w:rPr>
        <w:t xml:space="preserve">. </w:t>
      </w:r>
      <w:r w:rsidRPr="0035501F">
        <w:rPr>
          <w:lang w:val="en-US"/>
        </w:rPr>
        <w:t>IETF. https://doi.org/10.17487/RFC8613</w:t>
      </w:r>
    </w:p>
  </w:endnote>
  <w:endnote w:id="28">
    <w:p w14:paraId="75FBDAF5" w14:textId="6923B549" w:rsidR="006027DC" w:rsidRPr="006027DC" w:rsidRDefault="006027DC">
      <w:pPr>
        <w:pStyle w:val="Textonotaalfinal"/>
        <w:rPr>
          <w:lang w:val="en-US"/>
        </w:rPr>
      </w:pPr>
      <w:ins w:id="89" w:author="Jesús Sánchez-Gómez" w:date="2020-12-29T21:38:00Z">
        <w:r>
          <w:rPr>
            <w:rStyle w:val="Refdenotaalfinal"/>
          </w:rPr>
          <w:endnoteRef/>
        </w:r>
      </w:ins>
      <w:r>
        <w:t xml:space="preserve"> </w:t>
      </w:r>
      <w:r w:rsidRPr="006027DC">
        <w:t>Farrell, S. (2018). Low-Power Wide Area Network (LPWAN) Overview (Issue 8376). RFC Editor. https://doi.org/10.17487/RFC8376</w:t>
      </w:r>
    </w:p>
  </w:endnote>
  <w:endnote w:id="29">
    <w:p w14:paraId="7442B871" w14:textId="664D127B" w:rsidR="75528D1C" w:rsidRDefault="75528D1C" w:rsidP="6FFD27B5">
      <w:pPr>
        <w:pStyle w:val="Textonotaalfinal"/>
      </w:pPr>
      <w:r w:rsidRPr="75528D1C">
        <w:rPr>
          <w:rStyle w:val="Refdenotaalfinal"/>
        </w:rPr>
        <w:endnoteRef/>
      </w:r>
      <w:r>
        <w:t xml:space="preserve"> https://datatracker.ietf.org/wg/suit/about/</w:t>
      </w:r>
    </w:p>
  </w:endnote>
  <w:endnote w:id="30">
    <w:p w14:paraId="7DAEA7F1" w14:textId="3DCAC98C" w:rsidR="4C8FC267" w:rsidRDefault="4C8FC267" w:rsidP="4C8FC267">
      <w:pPr>
        <w:pStyle w:val="Textonotaalfinal"/>
      </w:pPr>
      <w:r w:rsidRPr="4C8FC267">
        <w:rPr>
          <w:rStyle w:val="Refdenotaalfinal"/>
        </w:rPr>
        <w:endnoteRef/>
      </w:r>
      <w:r>
        <w:t xml:space="preserve"> https://asvin.readthedocs.io/en/latest/</w:t>
      </w:r>
    </w:p>
  </w:endnote>
  <w:endnote w:id="31">
    <w:p w14:paraId="5F60802A" w14:textId="43F87CA3" w:rsidR="320060E5" w:rsidRDefault="320060E5" w:rsidP="320060E5">
      <w:pPr>
        <w:pStyle w:val="Textonotaalfinal"/>
      </w:pPr>
      <w:r w:rsidRPr="320060E5">
        <w:rPr>
          <w:rStyle w:val="Refdenotaalfinal"/>
        </w:rPr>
        <w:endnoteRef/>
      </w:r>
      <w:r>
        <w:t xml:space="preserve"> ttps://ipfs.io/ipfs/QmR7GSQM93Cx5eAg6a6yRzNde1FQv7uL6X1o4k7zrJa3LX/ipfs.draft3.pdf</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Headings CS)">
    <w:altName w:val="Times New Roman"/>
    <w:panose1 w:val="020B0604020202020204"/>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Montserrat">
    <w:altName w:val="Cambria"/>
    <w:panose1 w:val="020B0604020202020204"/>
    <w:charset w:val="4D"/>
    <w:family w:val="auto"/>
    <w:pitch w:val="variable"/>
    <w:sig w:usb0="2000020F" w:usb1="00000003" w:usb2="00000000" w:usb3="00000000" w:csb0="00000197"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venir Book">
    <w:altName w:val="﷽﷽﷽﷽﷽﷽﷽﷽T"/>
    <w:panose1 w:val="02000503020000020003"/>
    <w:charset w:val="00"/>
    <w:family w:val="auto"/>
    <w:pitch w:val="variable"/>
    <w:sig w:usb0="800000AF" w:usb1="5000204A" w:usb2="00000000" w:usb3="00000000" w:csb0="0000009B" w:csb1="00000000"/>
  </w:font>
  <w:font w:name="PF Square Sans Pro">
    <w:altName w:val="Times New Roman"/>
    <w:panose1 w:val="020B0604020202020204"/>
    <w:charset w:val="00"/>
    <w:family w:val="auto"/>
    <w:pitch w:val="variable"/>
    <w:sig w:usb0="A00002BF" w:usb1="5000E0F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rebuchet MS">
    <w:altName w:val="﷽﷽﷽﷽﷽﷽﷽﷽t MS"/>
    <w:panose1 w:val="020B0603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 w:name="Montserrat Light">
    <w:altName w:val="Calibri"/>
    <w:panose1 w:val="020B0604020202020204"/>
    <w:charset w:val="4D"/>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115756349"/>
      <w:docPartObj>
        <w:docPartGallery w:val="Page Numbers (Bottom of Page)"/>
        <w:docPartUnique/>
      </w:docPartObj>
    </w:sdtPr>
    <w:sdtEndPr>
      <w:rPr>
        <w:rStyle w:val="Nmerodepgina"/>
      </w:rPr>
    </w:sdtEndPr>
    <w:sdtContent>
      <w:p w14:paraId="4358B268" w14:textId="77777777" w:rsidR="001C7E99" w:rsidRDefault="001C7E99" w:rsidP="00F76410">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3CC12B14" w14:textId="77777777" w:rsidR="001C7E99" w:rsidRDefault="001C7E99" w:rsidP="00672C9E">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78F2F3" w14:textId="1A126022" w:rsidR="001C7E99" w:rsidRPr="00EE15D2" w:rsidRDefault="00501708" w:rsidP="00672C9E">
    <w:pPr>
      <w:pStyle w:val="Piedepgina"/>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001C7E99" w:rsidRPr="00672C9E">
      <w:rPr>
        <w:rFonts w:ascii="Montserrat Light" w:hAnsi="Montserrat Light"/>
        <w:color w:val="A6A6A6" w:themeColor="background1" w:themeShade="A6"/>
        <w:szCs w:val="20"/>
      </w:rPr>
      <w:t xml:space="preserve"> project has received funding from the European Union’s Horizon 2020 research </w:t>
    </w:r>
    <w:r w:rsidR="001C7E99" w:rsidRPr="00EE15D2">
      <w:rPr>
        <w:rFonts w:ascii="Montserrat Light" w:hAnsi="Montserrat Light"/>
        <w:color w:val="A6A6A6" w:themeColor="background1" w:themeShade="A6"/>
        <w:szCs w:val="20"/>
      </w:rPr>
      <w:t xml:space="preserve">and innovation programme under grant agreement No </w:t>
    </w:r>
    <w:r w:rsidR="001C7E99">
      <w:rPr>
        <w:rFonts w:ascii="Montserrat Light" w:hAnsi="Montserrat Light"/>
        <w:color w:val="A6A6A6" w:themeColor="background1" w:themeShade="A6"/>
        <w:szCs w:val="20"/>
      </w:rPr>
      <w:t>825618</w:t>
    </w:r>
    <w:r w:rsidR="006E3D28">
      <w:rPr>
        <w:rFonts w:ascii="Montserrat Light" w:hAnsi="Montserrat Light"/>
        <w:color w:val="A6A6A6" w:themeColor="background1" w:themeShade="A6"/>
        <w:szCs w:val="20"/>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1375194023"/>
      <w:docPartObj>
        <w:docPartGallery w:val="Page Numbers (Bottom of Page)"/>
        <w:docPartUnique/>
      </w:docPartObj>
    </w:sdtPr>
    <w:sdtEndPr>
      <w:rPr>
        <w:rStyle w:val="Nmerodepgina"/>
      </w:rPr>
    </w:sdtEndPr>
    <w:sdtContent>
      <w:p w14:paraId="55EE65C7" w14:textId="257C34A2" w:rsidR="00F76410" w:rsidRDefault="00F76410" w:rsidP="00C11A1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40F8CC58" w14:textId="77777777" w:rsidR="00706542" w:rsidRDefault="00706542" w:rsidP="00F76410">
    <w:pPr>
      <w:pStyle w:val="Piedepgina"/>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merodepgina"/>
      </w:rPr>
      <w:id w:val="-298852053"/>
      <w:docPartObj>
        <w:docPartGallery w:val="Page Numbers (Bottom of Page)"/>
        <w:docPartUnique/>
      </w:docPartObj>
    </w:sdtPr>
    <w:sdtEndPr>
      <w:rPr>
        <w:rStyle w:val="Nmerodepgina"/>
      </w:rPr>
    </w:sdtEndPr>
    <w:sdtContent>
      <w:p w14:paraId="1A31B92C" w14:textId="10B86675" w:rsidR="00F76410" w:rsidRDefault="00F76410" w:rsidP="00C11A1D">
        <w:pPr>
          <w:pStyle w:val="Piedepgina"/>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14:paraId="38FF0FF2" w14:textId="5A2A0BC5" w:rsidR="00781EE6" w:rsidRPr="006E3D28" w:rsidRDefault="006E3D28" w:rsidP="006E3D28">
    <w:pPr>
      <w:pStyle w:val="Piedepgina"/>
      <w:ind w:right="360"/>
      <w:jc w:val="center"/>
      <w:rPr>
        <w:rFonts w:ascii="Montserrat Light" w:hAnsi="Montserrat Light"/>
      </w:rPr>
    </w:pPr>
    <w:proofErr w:type="spellStart"/>
    <w:r>
      <w:rPr>
        <w:rFonts w:ascii="Montserrat Light" w:hAnsi="Montserrat Light"/>
        <w:color w:val="A6A6A6" w:themeColor="background1" w:themeShade="A6"/>
        <w:szCs w:val="20"/>
      </w:rPr>
      <w:t>NGI_Trust</w:t>
    </w:r>
    <w:proofErr w:type="spellEnd"/>
    <w:r w:rsidRPr="00672C9E">
      <w:rPr>
        <w:rFonts w:ascii="Montserrat Light" w:hAnsi="Montserrat Light"/>
        <w:color w:val="A6A6A6" w:themeColor="background1" w:themeShade="A6"/>
        <w:szCs w:val="20"/>
      </w:rPr>
      <w:t xml:space="preserve"> project has received funding from the European Union’s Horizon 2020 research </w:t>
    </w:r>
    <w:r w:rsidRPr="00EE15D2">
      <w:rPr>
        <w:rFonts w:ascii="Montserrat Light" w:hAnsi="Montserrat Light"/>
        <w:color w:val="A6A6A6" w:themeColor="background1" w:themeShade="A6"/>
        <w:szCs w:val="20"/>
      </w:rPr>
      <w:t xml:space="preserve">and innovation programme under grant agreement No </w:t>
    </w:r>
    <w:r>
      <w:rPr>
        <w:rFonts w:ascii="Montserrat Light" w:hAnsi="Montserrat Light"/>
        <w:color w:val="A6A6A6" w:themeColor="background1" w:themeShade="A6"/>
        <w:szCs w:val="20"/>
      </w:rPr>
      <w:t>825618</w:t>
    </w:r>
    <w:r>
      <w:rPr>
        <w:rFonts w:ascii="Montserrat Light" w:hAnsi="Montserrat Light"/>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4F5356" w14:textId="77777777" w:rsidR="00706542" w:rsidRDefault="007065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0094E7" w14:textId="77777777" w:rsidR="00163140" w:rsidRDefault="00163140" w:rsidP="000E2B00">
      <w:r>
        <w:separator/>
      </w:r>
    </w:p>
  </w:footnote>
  <w:footnote w:type="continuationSeparator" w:id="0">
    <w:p w14:paraId="341E066B" w14:textId="77777777" w:rsidR="00163140" w:rsidRDefault="00163140" w:rsidP="000E2B00">
      <w:r>
        <w:continuationSeparator/>
      </w:r>
    </w:p>
  </w:footnote>
  <w:footnote w:id="1">
    <w:p w14:paraId="40D01197" w14:textId="1E043794" w:rsidR="006C48EF" w:rsidRPr="006C48EF" w:rsidRDefault="006C48EF">
      <w:pPr>
        <w:pStyle w:val="Textonotapie"/>
        <w:rPr>
          <w:lang w:val="en-US"/>
        </w:rPr>
      </w:pPr>
      <w:ins w:id="40" w:author="Jesús Sánchez-Gómez" w:date="2021-01-11T12:04:00Z">
        <w:r>
          <w:rPr>
            <w:rStyle w:val="Refdenotaalpie"/>
          </w:rPr>
          <w:footnoteRef/>
        </w:r>
      </w:ins>
      <w:r>
        <w:t xml:space="preserve"> </w:t>
      </w:r>
      <w:r w:rsidRPr="006C48EF">
        <w:t>https://mosquitto.org/</w:t>
      </w:r>
    </w:p>
  </w:footnote>
  <w:footnote w:id="2">
    <w:p w14:paraId="7F416297" w14:textId="57DB6580" w:rsidR="009231F5" w:rsidRPr="009231F5" w:rsidRDefault="009231F5">
      <w:pPr>
        <w:pStyle w:val="Textonotapie"/>
        <w:rPr>
          <w:lang w:val="en-US"/>
        </w:rPr>
      </w:pPr>
      <w:ins w:id="44" w:author="Jesús Sánchez-Gómez" w:date="2021-01-11T12:16:00Z">
        <w:r>
          <w:rPr>
            <w:rStyle w:val="Refdenotaalpie"/>
          </w:rPr>
          <w:footnoteRef/>
        </w:r>
      </w:ins>
      <w:r>
        <w:t xml:space="preserve"> </w:t>
      </w:r>
      <w:r w:rsidRPr="009231F5">
        <w:t>https://datatracker.ietf.org/wg/lpwan/about/</w:t>
      </w:r>
    </w:p>
  </w:footnote>
  <w:footnote w:id="3">
    <w:p w14:paraId="2FCDE6D9" w14:textId="60E5C4BC" w:rsidR="47003884" w:rsidRDefault="47003884" w:rsidP="6FFD27B5">
      <w:pPr>
        <w:pStyle w:val="Textonotapie"/>
      </w:pPr>
      <w:r w:rsidRPr="47003884">
        <w:rPr>
          <w:rStyle w:val="Refdenotaalpie"/>
        </w:rPr>
        <w:footnoteRef/>
      </w:r>
      <w:r>
        <w:t xml:space="preserve"> https://en.wikipedia.org/wiki/Transport_Layer_Security</w:t>
      </w:r>
    </w:p>
  </w:footnote>
  <w:footnote w:id="4">
    <w:p w14:paraId="36762895" w14:textId="79A21851" w:rsidR="53FA80F4" w:rsidRDefault="53FA80F4" w:rsidP="53FA80F4">
      <w:pPr>
        <w:pStyle w:val="Textonotapie"/>
      </w:pPr>
      <w:r w:rsidRPr="53FA80F4">
        <w:rPr>
          <w:rStyle w:val="Refdenotaalpie"/>
        </w:rPr>
        <w:footnoteRef/>
      </w:r>
      <w:r>
        <w:t xml:space="preserve"> https://docs.ipfs.io/concepts/content-addressing/</w:t>
      </w:r>
    </w:p>
  </w:footnote>
  <w:footnote w:id="5">
    <w:p w14:paraId="3289EB25" w14:textId="0F3AAFE6" w:rsidR="53FA80F4" w:rsidRDefault="53FA80F4" w:rsidP="53FA80F4">
      <w:pPr>
        <w:pStyle w:val="Textonotapie"/>
      </w:pPr>
      <w:r w:rsidRPr="53FA80F4">
        <w:rPr>
          <w:rStyle w:val="Refdenotaalpie"/>
        </w:rPr>
        <w:footnoteRef/>
      </w:r>
      <w:r>
        <w:t xml:space="preserve"> https://www.hyperledger.org/use/fabric</w:t>
      </w:r>
    </w:p>
  </w:footnote>
  <w:footnote w:id="6">
    <w:p w14:paraId="726FFE9F" w14:textId="798D0D1A" w:rsidR="53FA80F4" w:rsidRDefault="53FA80F4" w:rsidP="53FA80F4">
      <w:pPr>
        <w:pStyle w:val="Textonotapie"/>
      </w:pPr>
      <w:r w:rsidRPr="53FA80F4">
        <w:rPr>
          <w:rStyle w:val="Refdenotaalpie"/>
        </w:rPr>
        <w:footnoteRef/>
      </w:r>
      <w:r>
        <w:t xml:space="preserve"> https://www.hyperledger.org/use/besu</w:t>
      </w:r>
    </w:p>
  </w:footnote>
  <w:footnote w:id="7">
    <w:p w14:paraId="03FEE9FF" w14:textId="494E9F2C" w:rsidR="53FA80F4" w:rsidRDefault="53FA80F4" w:rsidP="53FA80F4">
      <w:pPr>
        <w:pStyle w:val="Textonotapie"/>
      </w:pPr>
      <w:r w:rsidRPr="53FA80F4">
        <w:rPr>
          <w:rStyle w:val="Refdenotaalpie"/>
        </w:rPr>
        <w:footnoteRef/>
      </w:r>
      <w:r>
        <w:t xml:space="preserve"> https://www.linuxfoundation.org/</w:t>
      </w:r>
    </w:p>
  </w:footnote>
  <w:footnote w:id="8">
    <w:p w14:paraId="42207B25" w14:textId="401EF8E1" w:rsidR="47003884" w:rsidRDefault="47003884" w:rsidP="6FFD27B5">
      <w:pPr>
        <w:pStyle w:val="Textonotapie"/>
      </w:pPr>
      <w:r w:rsidRPr="396ACA1C">
        <w:rPr>
          <w:rStyle w:val="Refdenotaalpie"/>
        </w:rPr>
        <w:footnoteRef/>
      </w:r>
      <w:r w:rsidR="396ACA1C">
        <w:t xml:space="preserve"> https://en.wikipedia.org/wiki/X.509</w:t>
      </w:r>
    </w:p>
  </w:footnote>
  <w:footnote w:id="9">
    <w:p w14:paraId="08935073" w14:textId="0E7CF5DE" w:rsidR="4C8FC267" w:rsidRDefault="4C8FC267" w:rsidP="4C8FC267">
      <w:pPr>
        <w:pStyle w:val="Textonotapie"/>
      </w:pPr>
      <w:r w:rsidRPr="4C8FC267">
        <w:rPr>
          <w:rStyle w:val="Refdenotaalpie"/>
        </w:rPr>
        <w:footnoteRef/>
      </w:r>
      <w:r>
        <w:t xml:space="preserve"> https://carlleedrowsycat.wordpress.com/2014/09/28/what-is-an-agile-sprint-retrospective/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8922B" w14:textId="77777777" w:rsidR="001C7E99" w:rsidRPr="00026C4B" w:rsidRDefault="001C7E99" w:rsidP="001A44FA">
    <w:pPr>
      <w:pStyle w:val="Encabezado"/>
      <w:tabs>
        <w:tab w:val="left" w:pos="3293"/>
      </w:tabs>
      <w:rPr>
        <w:color w:val="5A5958"/>
        <w:sz w:val="22"/>
      </w:rPr>
    </w:pPr>
    <w:r>
      <w:rPr>
        <w:noProof/>
      </w:rPr>
      <w:drawing>
        <wp:anchor distT="0" distB="0" distL="114300" distR="114300" simplePos="0" relativeHeight="251668480" behindDoc="1" locked="0" layoutInCell="1" allowOverlap="1" wp14:anchorId="3D664435" wp14:editId="175376B4">
          <wp:simplePos x="0" y="0"/>
          <wp:positionH relativeFrom="column">
            <wp:posOffset>3655008</wp:posOffset>
          </wp:positionH>
          <wp:positionV relativeFrom="paragraph">
            <wp:posOffset>2428</wp:posOffset>
          </wp:positionV>
          <wp:extent cx="2070847" cy="543529"/>
          <wp:effectExtent l="0" t="0" r="0" b="317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77FD9BDF" wp14:editId="5751BAF6">
          <wp:simplePos x="0" y="0"/>
          <wp:positionH relativeFrom="column">
            <wp:posOffset>-294005</wp:posOffset>
          </wp:positionH>
          <wp:positionV relativeFrom="paragraph">
            <wp:posOffset>61595</wp:posOffset>
          </wp:positionV>
          <wp:extent cx="2438400" cy="483235"/>
          <wp:effectExtent l="0" t="0" r="0" b="0"/>
          <wp:wrapThrough wrapText="bothSides">
            <wp:wrapPolygon edited="0">
              <wp:start x="0" y="0"/>
              <wp:lineTo x="0" y="21004"/>
              <wp:lineTo x="21488" y="21004"/>
              <wp:lineTo x="21488"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14:paraId="3A5C47F9" w14:textId="77777777" w:rsidR="001C7E99" w:rsidRDefault="001C7E99" w:rsidP="001A44FA">
    <w:pPr>
      <w:pStyle w:val="Encabezado"/>
      <w:jc w:val="right"/>
    </w:pPr>
  </w:p>
  <w:p w14:paraId="0141F8D2" w14:textId="77777777" w:rsidR="001C7E99" w:rsidRDefault="001C7E9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05A15" w14:textId="77777777" w:rsidR="00706542" w:rsidRDefault="0070654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E7A741" w14:textId="77777777" w:rsidR="001A44FA" w:rsidRPr="00026C4B" w:rsidRDefault="00706542" w:rsidP="001A44FA">
    <w:pPr>
      <w:pStyle w:val="Encabezado"/>
      <w:tabs>
        <w:tab w:val="left" w:pos="3293"/>
      </w:tabs>
      <w:rPr>
        <w:color w:val="5A5958"/>
        <w:sz w:val="22"/>
      </w:rPr>
    </w:pPr>
    <w:r>
      <w:rPr>
        <w:noProof/>
      </w:rPr>
      <w:drawing>
        <wp:anchor distT="0" distB="0" distL="114300" distR="114300" simplePos="0" relativeHeight="251665408" behindDoc="1" locked="0" layoutInCell="1" allowOverlap="1" wp14:anchorId="757E606E" wp14:editId="0C465FD7">
          <wp:simplePos x="0" y="0"/>
          <wp:positionH relativeFrom="column">
            <wp:posOffset>3713128</wp:posOffset>
          </wp:positionH>
          <wp:positionV relativeFrom="paragraph">
            <wp:posOffset>2540</wp:posOffset>
          </wp:positionV>
          <wp:extent cx="2070847" cy="543529"/>
          <wp:effectExtent l="0" t="0" r="0" b="317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NGI_Tag-cmyk_Editable-text.eps"/>
                  <pic:cNvPicPr/>
                </pic:nvPicPr>
                <pic:blipFill>
                  <a:blip r:embed="rId1">
                    <a:extLst>
                      <a:ext uri="{28A0092B-C50C-407E-A947-70E740481C1C}">
                        <a14:useLocalDpi xmlns:a14="http://schemas.microsoft.com/office/drawing/2010/main" val="0"/>
                      </a:ext>
                    </a:extLst>
                  </a:blip>
                  <a:stretch>
                    <a:fillRect/>
                  </a:stretch>
                </pic:blipFill>
                <pic:spPr>
                  <a:xfrm>
                    <a:off x="0" y="0"/>
                    <a:ext cx="2070847" cy="543529"/>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02D76299" wp14:editId="1BEE307F">
          <wp:simplePos x="0" y="0"/>
          <wp:positionH relativeFrom="column">
            <wp:posOffset>-105746</wp:posOffset>
          </wp:positionH>
          <wp:positionV relativeFrom="paragraph">
            <wp:posOffset>64173</wp:posOffset>
          </wp:positionV>
          <wp:extent cx="2438400" cy="483235"/>
          <wp:effectExtent l="0" t="0" r="0" b="0"/>
          <wp:wrapThrough wrapText="bothSides">
            <wp:wrapPolygon edited="0">
              <wp:start x="0" y="0"/>
              <wp:lineTo x="0" y="21004"/>
              <wp:lineTo x="21488" y="21004"/>
              <wp:lineTo x="2148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GI logo EU.png"/>
                  <pic:cNvPicPr/>
                </pic:nvPicPr>
                <pic:blipFill>
                  <a:blip r:embed="rId2">
                    <a:extLst>
                      <a:ext uri="{28A0092B-C50C-407E-A947-70E740481C1C}">
                        <a14:useLocalDpi xmlns:a14="http://schemas.microsoft.com/office/drawing/2010/main" val="0"/>
                      </a:ext>
                    </a:extLst>
                  </a:blip>
                  <a:stretch>
                    <a:fillRect/>
                  </a:stretch>
                </pic:blipFill>
                <pic:spPr>
                  <a:xfrm>
                    <a:off x="0" y="0"/>
                    <a:ext cx="2438400" cy="483235"/>
                  </a:xfrm>
                  <a:prstGeom prst="rect">
                    <a:avLst/>
                  </a:prstGeom>
                </pic:spPr>
              </pic:pic>
            </a:graphicData>
          </a:graphic>
          <wp14:sizeRelH relativeFrom="page">
            <wp14:pctWidth>0</wp14:pctWidth>
          </wp14:sizeRelH>
          <wp14:sizeRelV relativeFrom="page">
            <wp14:pctHeight>0</wp14:pctHeight>
          </wp14:sizeRelV>
        </wp:anchor>
      </w:drawing>
    </w:r>
  </w:p>
  <w:p w14:paraId="64084A05" w14:textId="77777777" w:rsidR="00EE15D2" w:rsidRPr="00026C4B" w:rsidRDefault="00EE15D2" w:rsidP="001A44FA">
    <w:pPr>
      <w:pStyle w:val="Encabezado"/>
      <w:jc w:val="right"/>
    </w:pPr>
  </w:p>
  <w:p w14:paraId="2D0C80C1" w14:textId="77777777" w:rsidR="000E2B00" w:rsidRDefault="000E2B0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4EA629" w14:textId="77777777" w:rsidR="00706542" w:rsidRDefault="0070654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6AE06B52"/>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03B731EF"/>
    <w:multiLevelType w:val="multilevel"/>
    <w:tmpl w:val="51BCF9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pStyle w:val="Ttulo3"/>
      <w:isLgl/>
      <w:lvlText w:val="%1.%2.%3"/>
      <w:lvlJc w:val="left"/>
      <w:pPr>
        <w:ind w:left="1080" w:hanging="720"/>
      </w:pPr>
      <w:rPr>
        <w:rFonts w:cs="Times New Roman (Headings CS)" w:hint="default"/>
        <w:color w:val="9C6A3E"/>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065F2BC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F26A17"/>
    <w:multiLevelType w:val="hybridMultilevel"/>
    <w:tmpl w:val="875AFA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07084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2B973B1"/>
    <w:multiLevelType w:val="hybridMultilevel"/>
    <w:tmpl w:val="FFFFFFFF"/>
    <w:lvl w:ilvl="0" w:tplc="417ECB10">
      <w:start w:val="1"/>
      <w:numFmt w:val="decimal"/>
      <w:lvlText w:val="%1."/>
      <w:lvlJc w:val="left"/>
      <w:pPr>
        <w:ind w:left="720" w:hanging="360"/>
      </w:pPr>
    </w:lvl>
    <w:lvl w:ilvl="1" w:tplc="BE3457BC">
      <w:start w:val="1"/>
      <w:numFmt w:val="lowerLetter"/>
      <w:lvlText w:val="%2."/>
      <w:lvlJc w:val="left"/>
      <w:pPr>
        <w:ind w:left="1440" w:hanging="360"/>
      </w:pPr>
    </w:lvl>
    <w:lvl w:ilvl="2" w:tplc="5D108F0C">
      <w:start w:val="1"/>
      <w:numFmt w:val="lowerRoman"/>
      <w:lvlText w:val="%3."/>
      <w:lvlJc w:val="right"/>
      <w:pPr>
        <w:ind w:left="2160" w:hanging="180"/>
      </w:pPr>
    </w:lvl>
    <w:lvl w:ilvl="3" w:tplc="2D42C4C4">
      <w:start w:val="1"/>
      <w:numFmt w:val="decimal"/>
      <w:lvlText w:val="%4."/>
      <w:lvlJc w:val="left"/>
      <w:pPr>
        <w:ind w:left="2880" w:hanging="360"/>
      </w:pPr>
    </w:lvl>
    <w:lvl w:ilvl="4" w:tplc="303AA6FE">
      <w:start w:val="1"/>
      <w:numFmt w:val="lowerLetter"/>
      <w:lvlText w:val="%5."/>
      <w:lvlJc w:val="left"/>
      <w:pPr>
        <w:ind w:left="3600" w:hanging="360"/>
      </w:pPr>
    </w:lvl>
    <w:lvl w:ilvl="5" w:tplc="DBB65900">
      <w:start w:val="1"/>
      <w:numFmt w:val="lowerRoman"/>
      <w:lvlText w:val="%6."/>
      <w:lvlJc w:val="right"/>
      <w:pPr>
        <w:ind w:left="4320" w:hanging="180"/>
      </w:pPr>
    </w:lvl>
    <w:lvl w:ilvl="6" w:tplc="D20CACF2">
      <w:start w:val="1"/>
      <w:numFmt w:val="decimal"/>
      <w:lvlText w:val="%7."/>
      <w:lvlJc w:val="left"/>
      <w:pPr>
        <w:ind w:left="5040" w:hanging="360"/>
      </w:pPr>
    </w:lvl>
    <w:lvl w:ilvl="7" w:tplc="63A298C2">
      <w:start w:val="1"/>
      <w:numFmt w:val="lowerLetter"/>
      <w:lvlText w:val="%8."/>
      <w:lvlJc w:val="left"/>
      <w:pPr>
        <w:ind w:left="5760" w:hanging="360"/>
      </w:pPr>
    </w:lvl>
    <w:lvl w:ilvl="8" w:tplc="C15EBEE4">
      <w:start w:val="1"/>
      <w:numFmt w:val="lowerRoman"/>
      <w:lvlText w:val="%9."/>
      <w:lvlJc w:val="right"/>
      <w:pPr>
        <w:ind w:left="6480" w:hanging="180"/>
      </w:pPr>
    </w:lvl>
  </w:abstractNum>
  <w:abstractNum w:abstractNumId="6" w15:restartNumberingAfterBreak="0">
    <w:nsid w:val="13FC6AB5"/>
    <w:multiLevelType w:val="hybridMultilevel"/>
    <w:tmpl w:val="E81E6A0A"/>
    <w:lvl w:ilvl="0" w:tplc="777EC30A">
      <w:numFmt w:val="none"/>
      <w:lvlText w:val=""/>
      <w:lvlJc w:val="left"/>
      <w:pPr>
        <w:tabs>
          <w:tab w:val="num" w:pos="360"/>
        </w:tabs>
      </w:pPr>
    </w:lvl>
    <w:lvl w:ilvl="1" w:tplc="125CB8DC">
      <w:start w:val="1"/>
      <w:numFmt w:val="lowerLetter"/>
      <w:lvlText w:val="%2."/>
      <w:lvlJc w:val="left"/>
      <w:pPr>
        <w:ind w:left="1440" w:hanging="360"/>
      </w:pPr>
    </w:lvl>
    <w:lvl w:ilvl="2" w:tplc="6F6E69A2">
      <w:start w:val="1"/>
      <w:numFmt w:val="lowerRoman"/>
      <w:lvlText w:val="%3."/>
      <w:lvlJc w:val="right"/>
      <w:pPr>
        <w:ind w:left="2160" w:hanging="180"/>
      </w:pPr>
    </w:lvl>
    <w:lvl w:ilvl="3" w:tplc="FFAABDA4">
      <w:start w:val="1"/>
      <w:numFmt w:val="decimal"/>
      <w:lvlText w:val="%4."/>
      <w:lvlJc w:val="left"/>
      <w:pPr>
        <w:ind w:left="2880" w:hanging="360"/>
      </w:pPr>
    </w:lvl>
    <w:lvl w:ilvl="4" w:tplc="F104BBD2">
      <w:start w:val="1"/>
      <w:numFmt w:val="lowerLetter"/>
      <w:lvlText w:val="%5."/>
      <w:lvlJc w:val="left"/>
      <w:pPr>
        <w:ind w:left="3600" w:hanging="360"/>
      </w:pPr>
    </w:lvl>
    <w:lvl w:ilvl="5" w:tplc="E264B7C6">
      <w:start w:val="1"/>
      <w:numFmt w:val="lowerRoman"/>
      <w:lvlText w:val="%6."/>
      <w:lvlJc w:val="right"/>
      <w:pPr>
        <w:ind w:left="4320" w:hanging="180"/>
      </w:pPr>
    </w:lvl>
    <w:lvl w:ilvl="6" w:tplc="B9A8E33E">
      <w:start w:val="1"/>
      <w:numFmt w:val="decimal"/>
      <w:lvlText w:val="%7."/>
      <w:lvlJc w:val="left"/>
      <w:pPr>
        <w:ind w:left="5040" w:hanging="360"/>
      </w:pPr>
    </w:lvl>
    <w:lvl w:ilvl="7" w:tplc="46140392">
      <w:start w:val="1"/>
      <w:numFmt w:val="lowerLetter"/>
      <w:lvlText w:val="%8."/>
      <w:lvlJc w:val="left"/>
      <w:pPr>
        <w:ind w:left="5760" w:hanging="360"/>
      </w:pPr>
    </w:lvl>
    <w:lvl w:ilvl="8" w:tplc="41A01B56">
      <w:start w:val="1"/>
      <w:numFmt w:val="lowerRoman"/>
      <w:lvlText w:val="%9."/>
      <w:lvlJc w:val="right"/>
      <w:pPr>
        <w:ind w:left="6480" w:hanging="180"/>
      </w:pPr>
    </w:lvl>
  </w:abstractNum>
  <w:abstractNum w:abstractNumId="7" w15:restartNumberingAfterBreak="0">
    <w:nsid w:val="17AD7BFD"/>
    <w:multiLevelType w:val="multilevel"/>
    <w:tmpl w:val="D0FAB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7E56A7D"/>
    <w:multiLevelType w:val="multilevel"/>
    <w:tmpl w:val="B39E25C6"/>
    <w:lvl w:ilvl="0">
      <w:start w:val="1"/>
      <w:numFmt w:val="decimal"/>
      <w:pStyle w:val="Ttulo1"/>
      <w:lvlText w:val="%1"/>
      <w:lvlJc w:val="left"/>
      <w:pPr>
        <w:ind w:left="290" w:hanging="432"/>
      </w:pPr>
      <w:rPr>
        <w:rFonts w:hint="default"/>
      </w:rPr>
    </w:lvl>
    <w:lvl w:ilvl="1">
      <w:start w:val="1"/>
      <w:numFmt w:val="decimal"/>
      <w:pStyle w:val="Ttulo2"/>
      <w:lvlText w:val="%1.%2"/>
      <w:lvlJc w:val="left"/>
      <w:pPr>
        <w:ind w:left="576" w:hanging="576"/>
      </w:pPr>
      <w:rPr>
        <w:color w:val="9C6A3E"/>
        <w:sz w:val="24"/>
        <w:szCs w:val="24"/>
      </w:rPr>
    </w:lvl>
    <w:lvl w:ilvl="2">
      <w:start w:val="1"/>
      <w:numFmt w:val="decimal"/>
      <w:lvlText w:val="%1.%2.%3"/>
      <w:lvlJc w:val="left"/>
      <w:pPr>
        <w:ind w:left="578" w:hanging="720"/>
      </w:pPr>
      <w:rPr>
        <w:rFonts w:hint="default"/>
      </w:rPr>
    </w:lvl>
    <w:lvl w:ilvl="3">
      <w:start w:val="1"/>
      <w:numFmt w:val="decimal"/>
      <w:lvlText w:val="%1.%2.%3.%4"/>
      <w:lvlJc w:val="left"/>
      <w:pPr>
        <w:ind w:left="722" w:hanging="864"/>
      </w:pPr>
      <w:rPr>
        <w:rFonts w:hint="default"/>
      </w:rPr>
    </w:lvl>
    <w:lvl w:ilvl="4">
      <w:start w:val="1"/>
      <w:numFmt w:val="decimal"/>
      <w:pStyle w:val="Ttulo5"/>
      <w:lvlText w:val="%1.%2.%3.%4.%5"/>
      <w:lvlJc w:val="left"/>
      <w:pPr>
        <w:ind w:left="866" w:hanging="1008"/>
      </w:pPr>
      <w:rPr>
        <w:rFonts w:ascii="Montserrat" w:hAnsi="Montserrat" w:cs="Times New Roman (Headings CS)" w:hint="default"/>
        <w:color w:val="9C6A3E"/>
      </w:rPr>
    </w:lvl>
    <w:lvl w:ilvl="5">
      <w:start w:val="1"/>
      <w:numFmt w:val="decimal"/>
      <w:lvlText w:val="%1.%2.%3.%4.%5.%6"/>
      <w:lvlJc w:val="left"/>
      <w:pPr>
        <w:ind w:left="1010" w:hanging="1152"/>
      </w:pPr>
      <w:rPr>
        <w:rFonts w:hint="default"/>
      </w:rPr>
    </w:lvl>
    <w:lvl w:ilvl="6">
      <w:start w:val="1"/>
      <w:numFmt w:val="decimal"/>
      <w:lvlText w:val="%1.%2.%3.%4.%5.%6.%7"/>
      <w:lvlJc w:val="left"/>
      <w:pPr>
        <w:ind w:left="1154" w:hanging="1296"/>
      </w:pPr>
      <w:rPr>
        <w:rFonts w:hint="default"/>
      </w:rPr>
    </w:lvl>
    <w:lvl w:ilvl="7">
      <w:start w:val="1"/>
      <w:numFmt w:val="decimal"/>
      <w:lvlText w:val="%1.%2.%3.%4.%5.%6.%7.%8"/>
      <w:lvlJc w:val="left"/>
      <w:pPr>
        <w:ind w:left="1298" w:hanging="1440"/>
      </w:pPr>
      <w:rPr>
        <w:rFonts w:hint="default"/>
      </w:rPr>
    </w:lvl>
    <w:lvl w:ilvl="8">
      <w:start w:val="1"/>
      <w:numFmt w:val="decimal"/>
      <w:lvlText w:val="%1.%2.%3.%4.%5.%6.%7.%8.%9"/>
      <w:lvlJc w:val="left"/>
      <w:pPr>
        <w:ind w:left="1442" w:hanging="1584"/>
      </w:pPr>
      <w:rPr>
        <w:rFonts w:hint="default"/>
      </w:rPr>
    </w:lvl>
  </w:abstractNum>
  <w:abstractNum w:abstractNumId="9" w15:restartNumberingAfterBreak="0">
    <w:nsid w:val="279B151C"/>
    <w:multiLevelType w:val="hybridMultilevel"/>
    <w:tmpl w:val="EDB61BE2"/>
    <w:lvl w:ilvl="0" w:tplc="E0FE063E">
      <w:start w:val="1"/>
      <w:numFmt w:val="bullet"/>
      <w:lvlText w:val="-"/>
      <w:lvlJc w:val="left"/>
      <w:pPr>
        <w:ind w:left="720" w:hanging="360"/>
      </w:pPr>
      <w:rPr>
        <w:rFonts w:ascii="Montserrat" w:eastAsiaTheme="minorHAnsi" w:hAnsi="Montserra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B32E6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6C7266A"/>
    <w:multiLevelType w:val="hybridMultilevel"/>
    <w:tmpl w:val="8B9C6E5A"/>
    <w:lvl w:ilvl="0" w:tplc="F7760CDA">
      <w:numFmt w:val="bullet"/>
      <w:lvlText w:val="-"/>
      <w:lvlJc w:val="left"/>
      <w:pPr>
        <w:ind w:left="720" w:hanging="360"/>
      </w:pPr>
      <w:rPr>
        <w:rFonts w:ascii="Times New Roman" w:eastAsia="Times New Roman" w:hAnsi="Times New Roman" w:cs="Times New Roman"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15:restartNumberingAfterBreak="0">
    <w:nsid w:val="426612FC"/>
    <w:multiLevelType w:val="multilevel"/>
    <w:tmpl w:val="21FC2FF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46E33D69"/>
    <w:multiLevelType w:val="multilevel"/>
    <w:tmpl w:val="5A4C91A8"/>
    <w:lvl w:ilvl="0">
      <w:start w:val="2"/>
      <w:numFmt w:val="decimal"/>
      <w:lvlText w:val="%1"/>
      <w:lvlJc w:val="left"/>
      <w:pPr>
        <w:ind w:left="640" w:hanging="640"/>
      </w:pPr>
      <w:rPr>
        <w:rFonts w:hint="default"/>
        <w:color w:val="000000" w:themeColor="text1"/>
      </w:rPr>
    </w:lvl>
    <w:lvl w:ilvl="1">
      <w:start w:val="1"/>
      <w:numFmt w:val="decimal"/>
      <w:lvlText w:val="%1%2."/>
      <w:lvlJc w:val="left"/>
      <w:pPr>
        <w:ind w:left="820" w:hanging="640"/>
      </w:pPr>
      <w:rPr>
        <w:rFonts w:hint="default"/>
        <w:color w:val="000000" w:themeColor="text1"/>
      </w:rPr>
    </w:lvl>
    <w:lvl w:ilvl="2">
      <w:start w:val="1"/>
      <w:numFmt w:val="decimal"/>
      <w:lvlText w:val="%1%2.%3."/>
      <w:lvlJc w:val="left"/>
      <w:pPr>
        <w:ind w:left="1080" w:hanging="720"/>
      </w:pPr>
      <w:rPr>
        <w:rFonts w:hint="default"/>
        <w:color w:val="000000" w:themeColor="text1"/>
      </w:rPr>
    </w:lvl>
    <w:lvl w:ilvl="3">
      <w:start w:val="1"/>
      <w:numFmt w:val="decimal"/>
      <w:lvlText w:val="%1%2.%3.%4."/>
      <w:lvlJc w:val="left"/>
      <w:pPr>
        <w:ind w:left="1620" w:hanging="1080"/>
      </w:pPr>
      <w:rPr>
        <w:rFonts w:hint="default"/>
        <w:color w:val="000000" w:themeColor="text1"/>
      </w:rPr>
    </w:lvl>
    <w:lvl w:ilvl="4">
      <w:start w:val="1"/>
      <w:numFmt w:val="decimal"/>
      <w:lvlText w:val="%1%2.%3.%4.%5."/>
      <w:lvlJc w:val="left"/>
      <w:pPr>
        <w:ind w:left="1800" w:hanging="1080"/>
      </w:pPr>
      <w:rPr>
        <w:rFonts w:hint="default"/>
        <w:color w:val="000000" w:themeColor="text1"/>
      </w:rPr>
    </w:lvl>
    <w:lvl w:ilvl="5">
      <w:start w:val="1"/>
      <w:numFmt w:val="decimal"/>
      <w:lvlText w:val="%1%2.%3.%4.%5.%6."/>
      <w:lvlJc w:val="left"/>
      <w:pPr>
        <w:ind w:left="2340" w:hanging="1440"/>
      </w:pPr>
      <w:rPr>
        <w:rFonts w:hint="default"/>
        <w:color w:val="000000" w:themeColor="text1"/>
      </w:rPr>
    </w:lvl>
    <w:lvl w:ilvl="6">
      <w:start w:val="1"/>
      <w:numFmt w:val="decimal"/>
      <w:lvlText w:val="%1%2.%3.%4.%5.%6.%7."/>
      <w:lvlJc w:val="left"/>
      <w:pPr>
        <w:ind w:left="2520" w:hanging="1440"/>
      </w:pPr>
      <w:rPr>
        <w:rFonts w:hint="default"/>
        <w:color w:val="000000" w:themeColor="text1"/>
      </w:rPr>
    </w:lvl>
    <w:lvl w:ilvl="7">
      <w:start w:val="1"/>
      <w:numFmt w:val="decimal"/>
      <w:lvlText w:val="%1%2.%3.%4.%5.%6.%7.%8."/>
      <w:lvlJc w:val="left"/>
      <w:pPr>
        <w:ind w:left="3060" w:hanging="1800"/>
      </w:pPr>
      <w:rPr>
        <w:rFonts w:hint="default"/>
        <w:color w:val="000000" w:themeColor="text1"/>
      </w:rPr>
    </w:lvl>
    <w:lvl w:ilvl="8">
      <w:start w:val="1"/>
      <w:numFmt w:val="decimal"/>
      <w:lvlText w:val="%1%2.%3.%4.%5.%6.%7.%8.%9."/>
      <w:lvlJc w:val="left"/>
      <w:pPr>
        <w:ind w:left="3600" w:hanging="2160"/>
      </w:pPr>
      <w:rPr>
        <w:rFonts w:hint="default"/>
        <w:color w:val="000000" w:themeColor="text1"/>
      </w:rPr>
    </w:lvl>
  </w:abstractNum>
  <w:abstractNum w:abstractNumId="14" w15:restartNumberingAfterBreak="0">
    <w:nsid w:val="4F2511B8"/>
    <w:multiLevelType w:val="multilevel"/>
    <w:tmpl w:val="A0543C2A"/>
    <w:lvl w:ilvl="0">
      <w:start w:val="1"/>
      <w:numFmt w:val="decimal"/>
      <w:lvlText w:val="%1"/>
      <w:lvlJc w:val="left"/>
      <w:pPr>
        <w:ind w:left="432" w:hanging="432"/>
      </w:pPr>
    </w:lvl>
    <w:lvl w:ilvl="1">
      <w:start w:val="1"/>
      <w:numFmt w:val="decimal"/>
      <w:lvlText w:val="%1.%2"/>
      <w:lvlJc w:val="left"/>
      <w:pPr>
        <w:ind w:left="718" w:hanging="576"/>
      </w:pPr>
      <w:rPr>
        <w:rFonts w:ascii="Montserrat" w:hAnsi="Montserrat" w:cs="Times New Roman (Headings CS)"/>
        <w:color w:val="57B8B0"/>
        <w:sz w:val="24"/>
        <w:szCs w:val="24"/>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ABC1901"/>
    <w:multiLevelType w:val="multilevel"/>
    <w:tmpl w:val="CFE2AC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Ttulo4"/>
      <w:lvlText w:val="%1.%2.%3.%4."/>
      <w:lvlJc w:val="left"/>
      <w:pPr>
        <w:ind w:left="1728" w:hanging="648"/>
      </w:pPr>
      <w:rPr>
        <w:rFonts w:hint="default"/>
        <w:u w:color="9C6A3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C06247F"/>
    <w:multiLevelType w:val="hybridMultilevel"/>
    <w:tmpl w:val="BCE643A8"/>
    <w:lvl w:ilvl="0" w:tplc="0E1465F8">
      <w:start w:val="1"/>
      <w:numFmt w:val="decimal"/>
      <w:lvlText w:val="%1."/>
      <w:lvlJc w:val="left"/>
      <w:pPr>
        <w:ind w:left="720" w:hanging="360"/>
      </w:pPr>
    </w:lvl>
    <w:lvl w:ilvl="1" w:tplc="63424AD2">
      <w:start w:val="1"/>
      <w:numFmt w:val="lowerLetter"/>
      <w:lvlText w:val="%2."/>
      <w:lvlJc w:val="left"/>
      <w:pPr>
        <w:ind w:left="1440" w:hanging="360"/>
      </w:pPr>
    </w:lvl>
    <w:lvl w:ilvl="2" w:tplc="E38C275E">
      <w:start w:val="1"/>
      <w:numFmt w:val="lowerRoman"/>
      <w:lvlText w:val="%3."/>
      <w:lvlJc w:val="right"/>
      <w:pPr>
        <w:ind w:left="2160" w:hanging="180"/>
      </w:pPr>
    </w:lvl>
    <w:lvl w:ilvl="3" w:tplc="A7645064">
      <w:start w:val="1"/>
      <w:numFmt w:val="decimal"/>
      <w:lvlText w:val="%4."/>
      <w:lvlJc w:val="left"/>
      <w:pPr>
        <w:ind w:left="2880" w:hanging="360"/>
      </w:pPr>
    </w:lvl>
    <w:lvl w:ilvl="4" w:tplc="64765B94">
      <w:start w:val="1"/>
      <w:numFmt w:val="lowerLetter"/>
      <w:lvlText w:val="%5."/>
      <w:lvlJc w:val="left"/>
      <w:pPr>
        <w:ind w:left="3600" w:hanging="360"/>
      </w:pPr>
    </w:lvl>
    <w:lvl w:ilvl="5" w:tplc="CAFC9C92">
      <w:start w:val="1"/>
      <w:numFmt w:val="lowerRoman"/>
      <w:lvlText w:val="%6."/>
      <w:lvlJc w:val="right"/>
      <w:pPr>
        <w:ind w:left="4320" w:hanging="180"/>
      </w:pPr>
    </w:lvl>
    <w:lvl w:ilvl="6" w:tplc="1B749F40">
      <w:start w:val="1"/>
      <w:numFmt w:val="decimal"/>
      <w:lvlText w:val="%7."/>
      <w:lvlJc w:val="left"/>
      <w:pPr>
        <w:ind w:left="5040" w:hanging="360"/>
      </w:pPr>
    </w:lvl>
    <w:lvl w:ilvl="7" w:tplc="D95E7C24">
      <w:start w:val="1"/>
      <w:numFmt w:val="lowerLetter"/>
      <w:lvlText w:val="%8."/>
      <w:lvlJc w:val="left"/>
      <w:pPr>
        <w:ind w:left="5760" w:hanging="360"/>
      </w:pPr>
    </w:lvl>
    <w:lvl w:ilvl="8" w:tplc="13CE274E">
      <w:start w:val="1"/>
      <w:numFmt w:val="lowerRoman"/>
      <w:lvlText w:val="%9."/>
      <w:lvlJc w:val="right"/>
      <w:pPr>
        <w:ind w:left="6480" w:hanging="180"/>
      </w:pPr>
    </w:lvl>
  </w:abstractNum>
  <w:abstractNum w:abstractNumId="17" w15:restartNumberingAfterBreak="0">
    <w:nsid w:val="70DC64E4"/>
    <w:multiLevelType w:val="multilevel"/>
    <w:tmpl w:val="81C24C9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71EB09D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5"/>
  </w:num>
  <w:num w:numId="3">
    <w:abstractNumId w:val="16"/>
  </w:num>
  <w:num w:numId="4">
    <w:abstractNumId w:val="8"/>
  </w:num>
  <w:num w:numId="5">
    <w:abstractNumId w:val="7"/>
  </w:num>
  <w:num w:numId="6">
    <w:abstractNumId w:val="17"/>
  </w:num>
  <w:num w:numId="7">
    <w:abstractNumId w:val="17"/>
  </w:num>
  <w:num w:numId="8">
    <w:abstractNumId w:val="8"/>
  </w:num>
  <w:num w:numId="9">
    <w:abstractNumId w:val="0"/>
  </w:num>
  <w:num w:numId="10">
    <w:abstractNumId w:val="8"/>
  </w:num>
  <w:num w:numId="11">
    <w:abstractNumId w:val="12"/>
  </w:num>
  <w:num w:numId="12">
    <w:abstractNumId w:val="1"/>
  </w:num>
  <w:num w:numId="13">
    <w:abstractNumId w:val="1"/>
  </w:num>
  <w:num w:numId="14">
    <w:abstractNumId w:val="13"/>
  </w:num>
  <w:num w:numId="15">
    <w:abstractNumId w:val="1"/>
    <w:lvlOverride w:ilvl="0">
      <w:startOverride w:val="2"/>
    </w:lvlOverride>
    <w:lvlOverride w:ilvl="1">
      <w:startOverride w:val="1"/>
    </w:lvlOverride>
    <w:lvlOverride w:ilvl="2">
      <w:startOverride w:val="1"/>
    </w:lvlOverride>
  </w:num>
  <w:num w:numId="16">
    <w:abstractNumId w:val="14"/>
  </w:num>
  <w:num w:numId="17">
    <w:abstractNumId w:val="15"/>
  </w:num>
  <w:num w:numId="18">
    <w:abstractNumId w:val="10"/>
  </w:num>
  <w:num w:numId="19">
    <w:abstractNumId w:val="2"/>
  </w:num>
  <w:num w:numId="20">
    <w:abstractNumId w:val="18"/>
  </w:num>
  <w:num w:numId="21">
    <w:abstractNumId w:val="4"/>
  </w:num>
  <w:num w:numId="22">
    <w:abstractNumId w:val="3"/>
  </w:num>
  <w:num w:numId="23">
    <w:abstractNumId w:val="9"/>
  </w:num>
  <w:num w:numId="24">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esús Sánchez-Gómez">
    <w15:presenceInfo w15:providerId="AD" w15:userId="S::jesus.sanchez4@um.es::68212431-4ecc-4803-9919-55b18fb387fe"/>
  </w15:person>
  <w15:person w15:author="Rahul Karade">
    <w15:presenceInfo w15:providerId="Windows Live" w15:userId="ded8b6d96d6336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90"/>
  <w:proofState w:spelling="clean" w:grammar="clean"/>
  <w:trackRevisions/>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6C3"/>
    <w:rsid w:val="000047B1"/>
    <w:rsid w:val="000179B3"/>
    <w:rsid w:val="00021B27"/>
    <w:rsid w:val="00023E1A"/>
    <w:rsid w:val="00024456"/>
    <w:rsid w:val="00033505"/>
    <w:rsid w:val="00054E22"/>
    <w:rsid w:val="00055BE2"/>
    <w:rsid w:val="0005615C"/>
    <w:rsid w:val="00062D7D"/>
    <w:rsid w:val="000803E2"/>
    <w:rsid w:val="00084E1D"/>
    <w:rsid w:val="00092BC8"/>
    <w:rsid w:val="000B2934"/>
    <w:rsid w:val="000C3079"/>
    <w:rsid w:val="000C3B68"/>
    <w:rsid w:val="000C4CCF"/>
    <w:rsid w:val="000C6DCF"/>
    <w:rsid w:val="000C7597"/>
    <w:rsid w:val="000E2B00"/>
    <w:rsid w:val="000F4D30"/>
    <w:rsid w:val="000F6AB5"/>
    <w:rsid w:val="00113CBF"/>
    <w:rsid w:val="00116ED8"/>
    <w:rsid w:val="00132B8C"/>
    <w:rsid w:val="00133C7B"/>
    <w:rsid w:val="001415F0"/>
    <w:rsid w:val="00162C2A"/>
    <w:rsid w:val="00163140"/>
    <w:rsid w:val="00175E7D"/>
    <w:rsid w:val="0018334C"/>
    <w:rsid w:val="001A44FA"/>
    <w:rsid w:val="001A5D5C"/>
    <w:rsid w:val="001B2E6C"/>
    <w:rsid w:val="001B725A"/>
    <w:rsid w:val="001C7E99"/>
    <w:rsid w:val="001D5E54"/>
    <w:rsid w:val="001E62CC"/>
    <w:rsid w:val="001E7EC4"/>
    <w:rsid w:val="001F48D5"/>
    <w:rsid w:val="001F5427"/>
    <w:rsid w:val="00215074"/>
    <w:rsid w:val="00224F0A"/>
    <w:rsid w:val="00226044"/>
    <w:rsid w:val="00230A15"/>
    <w:rsid w:val="00232F2B"/>
    <w:rsid w:val="002446DA"/>
    <w:rsid w:val="00247745"/>
    <w:rsid w:val="0028178D"/>
    <w:rsid w:val="002C0AF0"/>
    <w:rsid w:val="002D5DCA"/>
    <w:rsid w:val="002D6CAA"/>
    <w:rsid w:val="003047A9"/>
    <w:rsid w:val="003110AA"/>
    <w:rsid w:val="00312082"/>
    <w:rsid w:val="00324CF0"/>
    <w:rsid w:val="00325CC9"/>
    <w:rsid w:val="00336C30"/>
    <w:rsid w:val="003450AF"/>
    <w:rsid w:val="003451BD"/>
    <w:rsid w:val="00346590"/>
    <w:rsid w:val="0035501F"/>
    <w:rsid w:val="00372F04"/>
    <w:rsid w:val="003739FE"/>
    <w:rsid w:val="003A55BE"/>
    <w:rsid w:val="003B3157"/>
    <w:rsid w:val="003B4680"/>
    <w:rsid w:val="003C3C61"/>
    <w:rsid w:val="003D7097"/>
    <w:rsid w:val="003D7B50"/>
    <w:rsid w:val="003E1ADA"/>
    <w:rsid w:val="003F5F40"/>
    <w:rsid w:val="003F6A21"/>
    <w:rsid w:val="00414E77"/>
    <w:rsid w:val="0044047D"/>
    <w:rsid w:val="00444FEC"/>
    <w:rsid w:val="0044533A"/>
    <w:rsid w:val="004521D5"/>
    <w:rsid w:val="00455F0B"/>
    <w:rsid w:val="004565B2"/>
    <w:rsid w:val="00463DE5"/>
    <w:rsid w:val="00475D06"/>
    <w:rsid w:val="00494B5E"/>
    <w:rsid w:val="004A171E"/>
    <w:rsid w:val="004C11EA"/>
    <w:rsid w:val="004D1802"/>
    <w:rsid w:val="00501708"/>
    <w:rsid w:val="00502CE8"/>
    <w:rsid w:val="00505C61"/>
    <w:rsid w:val="005212BB"/>
    <w:rsid w:val="0052648E"/>
    <w:rsid w:val="005449B2"/>
    <w:rsid w:val="00571E1F"/>
    <w:rsid w:val="005826BD"/>
    <w:rsid w:val="00592831"/>
    <w:rsid w:val="005C549A"/>
    <w:rsid w:val="005D61C8"/>
    <w:rsid w:val="005E14EF"/>
    <w:rsid w:val="005E4181"/>
    <w:rsid w:val="005E7DA3"/>
    <w:rsid w:val="00600463"/>
    <w:rsid w:val="006027DC"/>
    <w:rsid w:val="00603D77"/>
    <w:rsid w:val="00607531"/>
    <w:rsid w:val="00611165"/>
    <w:rsid w:val="00616AA4"/>
    <w:rsid w:val="00643A49"/>
    <w:rsid w:val="006441EC"/>
    <w:rsid w:val="00645761"/>
    <w:rsid w:val="0064796D"/>
    <w:rsid w:val="00656D7A"/>
    <w:rsid w:val="00657DC4"/>
    <w:rsid w:val="00682301"/>
    <w:rsid w:val="00687568"/>
    <w:rsid w:val="006916C2"/>
    <w:rsid w:val="006A01AB"/>
    <w:rsid w:val="006A3588"/>
    <w:rsid w:val="006A504B"/>
    <w:rsid w:val="006B2F99"/>
    <w:rsid w:val="006B30C4"/>
    <w:rsid w:val="006C03AB"/>
    <w:rsid w:val="006C48EF"/>
    <w:rsid w:val="006D1CFB"/>
    <w:rsid w:val="006E21F1"/>
    <w:rsid w:val="006E3D28"/>
    <w:rsid w:val="006F16F0"/>
    <w:rsid w:val="00706542"/>
    <w:rsid w:val="00732F9C"/>
    <w:rsid w:val="00734258"/>
    <w:rsid w:val="00735F35"/>
    <w:rsid w:val="007561EE"/>
    <w:rsid w:val="00771C42"/>
    <w:rsid w:val="00772B92"/>
    <w:rsid w:val="0077461B"/>
    <w:rsid w:val="00781EE6"/>
    <w:rsid w:val="00790399"/>
    <w:rsid w:val="007A2C25"/>
    <w:rsid w:val="007A7762"/>
    <w:rsid w:val="007B3FD5"/>
    <w:rsid w:val="007C52AF"/>
    <w:rsid w:val="007D42DC"/>
    <w:rsid w:val="007E70A5"/>
    <w:rsid w:val="007F370B"/>
    <w:rsid w:val="00801F97"/>
    <w:rsid w:val="00820B0F"/>
    <w:rsid w:val="00835188"/>
    <w:rsid w:val="008362F0"/>
    <w:rsid w:val="00850226"/>
    <w:rsid w:val="00863488"/>
    <w:rsid w:val="008677D7"/>
    <w:rsid w:val="008731DF"/>
    <w:rsid w:val="008834ED"/>
    <w:rsid w:val="008A6D33"/>
    <w:rsid w:val="008B0074"/>
    <w:rsid w:val="008B2958"/>
    <w:rsid w:val="008B57B9"/>
    <w:rsid w:val="008B5EEC"/>
    <w:rsid w:val="008C76E0"/>
    <w:rsid w:val="008E2796"/>
    <w:rsid w:val="008F5BDE"/>
    <w:rsid w:val="009231F5"/>
    <w:rsid w:val="00955C03"/>
    <w:rsid w:val="0096712E"/>
    <w:rsid w:val="00996D08"/>
    <w:rsid w:val="009B6818"/>
    <w:rsid w:val="009B7812"/>
    <w:rsid w:val="009F0BD4"/>
    <w:rsid w:val="009F1C20"/>
    <w:rsid w:val="00A012F3"/>
    <w:rsid w:val="00A27D94"/>
    <w:rsid w:val="00A33B8C"/>
    <w:rsid w:val="00A608AC"/>
    <w:rsid w:val="00A75E6A"/>
    <w:rsid w:val="00A7755B"/>
    <w:rsid w:val="00A94032"/>
    <w:rsid w:val="00AB2FF5"/>
    <w:rsid w:val="00AD35AC"/>
    <w:rsid w:val="00AD4665"/>
    <w:rsid w:val="00AF2494"/>
    <w:rsid w:val="00B03984"/>
    <w:rsid w:val="00B16ADB"/>
    <w:rsid w:val="00B17E9C"/>
    <w:rsid w:val="00B27288"/>
    <w:rsid w:val="00B42446"/>
    <w:rsid w:val="00B54505"/>
    <w:rsid w:val="00BA0EE2"/>
    <w:rsid w:val="00BB4CD0"/>
    <w:rsid w:val="00BF097A"/>
    <w:rsid w:val="00BF13E6"/>
    <w:rsid w:val="00C031D0"/>
    <w:rsid w:val="00C03F6D"/>
    <w:rsid w:val="00C2737A"/>
    <w:rsid w:val="00C450B3"/>
    <w:rsid w:val="00CC1910"/>
    <w:rsid w:val="00CC5AE3"/>
    <w:rsid w:val="00CD3AF3"/>
    <w:rsid w:val="00CE1D3D"/>
    <w:rsid w:val="00D565FD"/>
    <w:rsid w:val="00D615AB"/>
    <w:rsid w:val="00D675C8"/>
    <w:rsid w:val="00D70640"/>
    <w:rsid w:val="00D8017E"/>
    <w:rsid w:val="00D832A1"/>
    <w:rsid w:val="00DA482E"/>
    <w:rsid w:val="00DB24CE"/>
    <w:rsid w:val="00DC100C"/>
    <w:rsid w:val="00DD1053"/>
    <w:rsid w:val="00DD2AEF"/>
    <w:rsid w:val="00DF7CBE"/>
    <w:rsid w:val="00DF7D3E"/>
    <w:rsid w:val="00E1585C"/>
    <w:rsid w:val="00E22BC2"/>
    <w:rsid w:val="00E278A3"/>
    <w:rsid w:val="00E40580"/>
    <w:rsid w:val="00E40921"/>
    <w:rsid w:val="00E506C3"/>
    <w:rsid w:val="00E81A99"/>
    <w:rsid w:val="00EA4009"/>
    <w:rsid w:val="00EA7B13"/>
    <w:rsid w:val="00EE15D2"/>
    <w:rsid w:val="00EE40D1"/>
    <w:rsid w:val="00EF3E4A"/>
    <w:rsid w:val="00F00230"/>
    <w:rsid w:val="00F06175"/>
    <w:rsid w:val="00F40D32"/>
    <w:rsid w:val="00F632EC"/>
    <w:rsid w:val="00F76410"/>
    <w:rsid w:val="00F8126C"/>
    <w:rsid w:val="00F85DFC"/>
    <w:rsid w:val="00FB747C"/>
    <w:rsid w:val="00FD4444"/>
    <w:rsid w:val="00FD60C9"/>
    <w:rsid w:val="02722375"/>
    <w:rsid w:val="041D039E"/>
    <w:rsid w:val="119A8876"/>
    <w:rsid w:val="320060E5"/>
    <w:rsid w:val="396ACA1C"/>
    <w:rsid w:val="47003884"/>
    <w:rsid w:val="4C8FC267"/>
    <w:rsid w:val="50843FD9"/>
    <w:rsid w:val="53FA80F4"/>
    <w:rsid w:val="57539DA0"/>
    <w:rsid w:val="6078CAA3"/>
    <w:rsid w:val="66146E86"/>
    <w:rsid w:val="66F40E99"/>
    <w:rsid w:val="6B7BDF53"/>
    <w:rsid w:val="6FFD27B5"/>
    <w:rsid w:val="71062257"/>
    <w:rsid w:val="75528D1C"/>
    <w:rsid w:val="769C1A3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E3C312"/>
  <w14:defaultImageDpi w14:val="32767"/>
  <w15:chartTrackingRefBased/>
  <w15:docId w15:val="{87CAB1F8-E56B-884F-A418-1B2BD4FD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iCs/>
        <w:color w:val="000000" w:themeColor="text1"/>
        <w:sz w:val="24"/>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C7E99"/>
    <w:pPr>
      <w:spacing w:after="120"/>
      <w:jc w:val="both"/>
    </w:pPr>
    <w:rPr>
      <w:rFonts w:ascii="Montserrat" w:hAnsi="Montserrat"/>
      <w:iCs w:val="0"/>
      <w:sz w:val="22"/>
      <w:szCs w:val="24"/>
      <w:lang w:val="en-GB"/>
    </w:rPr>
  </w:style>
  <w:style w:type="paragraph" w:styleId="Ttulo1">
    <w:name w:val="heading 1"/>
    <w:basedOn w:val="Normal"/>
    <w:next w:val="Ttulo2"/>
    <w:link w:val="Ttulo1Car"/>
    <w:autoRedefine/>
    <w:uiPriority w:val="9"/>
    <w:qFormat/>
    <w:rsid w:val="00F85DFC"/>
    <w:pPr>
      <w:keepNext/>
      <w:keepLines/>
      <w:numPr>
        <w:numId w:val="10"/>
      </w:numPr>
      <w:pBdr>
        <w:bottom w:val="single" w:sz="4" w:space="1" w:color="9C6A3E"/>
      </w:pBdr>
      <w:spacing w:before="480" w:after="240"/>
      <w:outlineLvl w:val="0"/>
    </w:pPr>
    <w:rPr>
      <w:rFonts w:eastAsiaTheme="majorEastAsia" w:cstheme="majorBidi"/>
      <w:iCs/>
      <w:color w:val="9C6A3E"/>
      <w:sz w:val="36"/>
      <w:szCs w:val="32"/>
    </w:rPr>
  </w:style>
  <w:style w:type="paragraph" w:styleId="Ttulo2">
    <w:name w:val="heading 2"/>
    <w:next w:val="Ttulo3"/>
    <w:link w:val="Ttulo2Car"/>
    <w:autoRedefine/>
    <w:uiPriority w:val="9"/>
    <w:unhideWhenUsed/>
    <w:qFormat/>
    <w:rsid w:val="00E506C3"/>
    <w:pPr>
      <w:keepNext/>
      <w:keepLines/>
      <w:numPr>
        <w:ilvl w:val="1"/>
        <w:numId w:val="10"/>
      </w:numPr>
      <w:tabs>
        <w:tab w:val="left" w:pos="142"/>
      </w:tabs>
      <w:spacing w:before="40"/>
      <w:outlineLvl w:val="1"/>
    </w:pPr>
    <w:rPr>
      <w:rFonts w:ascii="Montserrat" w:eastAsiaTheme="majorEastAsia" w:hAnsi="Montserrat" w:cstheme="majorBidi"/>
      <w:iCs w:val="0"/>
      <w:color w:val="9C6A3E"/>
      <w:szCs w:val="24"/>
      <w:lang w:val="en-GB"/>
    </w:rPr>
  </w:style>
  <w:style w:type="paragraph" w:styleId="Ttulo3">
    <w:name w:val="heading 3"/>
    <w:basedOn w:val="Normal"/>
    <w:next w:val="Normal"/>
    <w:link w:val="Ttulo3Car"/>
    <w:autoRedefine/>
    <w:uiPriority w:val="9"/>
    <w:unhideWhenUsed/>
    <w:qFormat/>
    <w:rsid w:val="00F85DFC"/>
    <w:pPr>
      <w:keepNext/>
      <w:keepLines/>
      <w:numPr>
        <w:ilvl w:val="2"/>
        <w:numId w:val="12"/>
      </w:numPr>
      <w:spacing w:before="40"/>
      <w:outlineLvl w:val="2"/>
    </w:pPr>
    <w:rPr>
      <w:rFonts w:eastAsiaTheme="majorEastAsia" w:cstheme="majorBidi"/>
      <w:color w:val="9C6A3E"/>
      <w:sz w:val="24"/>
    </w:rPr>
  </w:style>
  <w:style w:type="paragraph" w:styleId="Ttulo4">
    <w:name w:val="heading 4"/>
    <w:basedOn w:val="Normal"/>
    <w:next w:val="Normal"/>
    <w:link w:val="Ttulo4Car"/>
    <w:autoRedefine/>
    <w:uiPriority w:val="9"/>
    <w:unhideWhenUsed/>
    <w:qFormat/>
    <w:rsid w:val="00F85DFC"/>
    <w:pPr>
      <w:keepNext/>
      <w:keepLines/>
      <w:numPr>
        <w:ilvl w:val="3"/>
        <w:numId w:val="17"/>
      </w:numPr>
      <w:spacing w:before="40"/>
      <w:outlineLvl w:val="3"/>
    </w:pPr>
    <w:rPr>
      <w:rFonts w:eastAsiaTheme="majorEastAsia" w:cstheme="majorBidi"/>
      <w:i/>
      <w:iCs/>
      <w:color w:val="9C6A3E"/>
    </w:rPr>
  </w:style>
  <w:style w:type="paragraph" w:styleId="Ttulo5">
    <w:name w:val="heading 5"/>
    <w:basedOn w:val="Normal"/>
    <w:next w:val="Normal"/>
    <w:link w:val="Ttulo5Car"/>
    <w:autoRedefine/>
    <w:uiPriority w:val="9"/>
    <w:unhideWhenUsed/>
    <w:qFormat/>
    <w:rsid w:val="00F85DFC"/>
    <w:pPr>
      <w:keepNext/>
      <w:keepLines/>
      <w:numPr>
        <w:ilvl w:val="4"/>
        <w:numId w:val="10"/>
      </w:numPr>
      <w:spacing w:before="40" w:after="160" w:line="259" w:lineRule="auto"/>
      <w:outlineLvl w:val="4"/>
    </w:pPr>
    <w:rPr>
      <w:rFonts w:ascii="Avenir Book" w:eastAsiaTheme="majorEastAsia" w:hAnsi="Avenir Book" w:cstheme="majorBidi"/>
      <w:color w:val="9C6A3E"/>
      <w:sz w:val="20"/>
      <w:szCs w:val="2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506C3"/>
    <w:rPr>
      <w:rFonts w:ascii="Montserrat" w:eastAsiaTheme="majorEastAsia" w:hAnsi="Montserrat" w:cstheme="majorBidi"/>
      <w:iCs w:val="0"/>
      <w:color w:val="9C6A3E"/>
      <w:szCs w:val="24"/>
      <w:lang w:val="en-GB"/>
    </w:rPr>
  </w:style>
  <w:style w:type="character" w:customStyle="1" w:styleId="Ttulo5Car">
    <w:name w:val="Título 5 Car"/>
    <w:basedOn w:val="Fuentedeprrafopredeter"/>
    <w:link w:val="Ttulo5"/>
    <w:uiPriority w:val="9"/>
    <w:rsid w:val="00F85DFC"/>
    <w:rPr>
      <w:rFonts w:ascii="Avenir Book" w:eastAsiaTheme="majorEastAsia" w:hAnsi="Avenir Book" w:cstheme="majorBidi"/>
      <w:iCs w:val="0"/>
      <w:color w:val="9C6A3E"/>
      <w:sz w:val="20"/>
      <w:szCs w:val="22"/>
      <w:lang w:val="en-GB"/>
    </w:rPr>
  </w:style>
  <w:style w:type="character" w:customStyle="1" w:styleId="Ttulo1Car">
    <w:name w:val="Título 1 Car"/>
    <w:basedOn w:val="Fuentedeprrafopredeter"/>
    <w:link w:val="Ttulo1"/>
    <w:uiPriority w:val="9"/>
    <w:rsid w:val="00F85DFC"/>
    <w:rPr>
      <w:rFonts w:ascii="Montserrat" w:eastAsiaTheme="majorEastAsia" w:hAnsi="Montserrat" w:cstheme="majorBidi"/>
      <w:color w:val="9C6A3E"/>
      <w:sz w:val="36"/>
      <w:szCs w:val="32"/>
      <w:lang w:val="en-GB"/>
    </w:rPr>
  </w:style>
  <w:style w:type="paragraph" w:styleId="TtuloTDC">
    <w:name w:val="TOC Heading"/>
    <w:basedOn w:val="Ttulo1"/>
    <w:next w:val="Normal"/>
    <w:autoRedefine/>
    <w:uiPriority w:val="39"/>
    <w:unhideWhenUsed/>
    <w:qFormat/>
    <w:rsid w:val="00DA482E"/>
    <w:pPr>
      <w:numPr>
        <w:numId w:val="0"/>
      </w:numPr>
      <w:outlineLvl w:val="9"/>
    </w:pPr>
    <w:rPr>
      <w:iCs w:val="0"/>
      <w:color w:val="585856"/>
      <w:sz w:val="48"/>
      <w:szCs w:val="48"/>
    </w:rPr>
  </w:style>
  <w:style w:type="paragraph" w:styleId="TDC4">
    <w:name w:val="toc 4"/>
    <w:basedOn w:val="Normal"/>
    <w:next w:val="Normal"/>
    <w:autoRedefine/>
    <w:uiPriority w:val="39"/>
    <w:semiHidden/>
    <w:unhideWhenUsed/>
    <w:rsid w:val="00133C7B"/>
    <w:pPr>
      <w:spacing w:after="100" w:line="259" w:lineRule="auto"/>
      <w:ind w:left="720"/>
    </w:pPr>
    <w:rPr>
      <w:rFonts w:ascii="Avenir Book" w:hAnsi="Avenir Book"/>
      <w:color w:val="auto"/>
      <w:sz w:val="20"/>
      <w:szCs w:val="22"/>
    </w:rPr>
  </w:style>
  <w:style w:type="paragraph" w:customStyle="1" w:styleId="ColorBodyText">
    <w:name w:val="Color BodyText"/>
    <w:basedOn w:val="Normal"/>
    <w:link w:val="ColorBodyTextChar"/>
    <w:autoRedefine/>
    <w:qFormat/>
    <w:rsid w:val="00F85DFC"/>
    <w:pPr>
      <w:spacing w:line="259" w:lineRule="auto"/>
    </w:pPr>
    <w:rPr>
      <w:i/>
      <w:iCs/>
      <w:color w:val="9C6A3E"/>
      <w:sz w:val="20"/>
      <w:szCs w:val="18"/>
    </w:rPr>
  </w:style>
  <w:style w:type="character" w:customStyle="1" w:styleId="ColorBodyTextChar">
    <w:name w:val="Color BodyText Char"/>
    <w:basedOn w:val="Fuentedeprrafopredeter"/>
    <w:link w:val="ColorBodyText"/>
    <w:rsid w:val="00F85DFC"/>
    <w:rPr>
      <w:rFonts w:ascii="Montserrat" w:hAnsi="Montserrat"/>
      <w:i/>
      <w:color w:val="9C6A3E"/>
      <w:sz w:val="20"/>
      <w:lang w:val="en-GB"/>
    </w:rPr>
  </w:style>
  <w:style w:type="paragraph" w:styleId="Listaconvietas2">
    <w:name w:val="List Bullet 2"/>
    <w:basedOn w:val="Normal"/>
    <w:uiPriority w:val="99"/>
    <w:semiHidden/>
    <w:unhideWhenUsed/>
    <w:rsid w:val="005212BB"/>
    <w:pPr>
      <w:numPr>
        <w:numId w:val="9"/>
      </w:numPr>
      <w:spacing w:after="160" w:line="259" w:lineRule="auto"/>
      <w:contextualSpacing/>
    </w:pPr>
    <w:rPr>
      <w:rFonts w:ascii="Avenir Book" w:hAnsi="Avenir Book"/>
      <w:color w:val="auto"/>
      <w:sz w:val="20"/>
      <w:szCs w:val="22"/>
    </w:rPr>
  </w:style>
  <w:style w:type="paragraph" w:styleId="Ttulo">
    <w:name w:val="Title"/>
    <w:basedOn w:val="Normal"/>
    <w:next w:val="ColorBodyText"/>
    <w:link w:val="TtuloCar"/>
    <w:autoRedefine/>
    <w:uiPriority w:val="10"/>
    <w:qFormat/>
    <w:rsid w:val="00F85DFC"/>
    <w:pPr>
      <w:contextualSpacing/>
    </w:pPr>
    <w:rPr>
      <w:rFonts w:eastAsiaTheme="majorEastAsia" w:cs="PF Square Sans Pro"/>
      <w:b/>
      <w:bCs/>
      <w:color w:val="9C6A3E"/>
      <w:spacing w:val="-10"/>
      <w:kern w:val="28"/>
      <w:position w:val="-6"/>
      <w:sz w:val="48"/>
      <w:szCs w:val="32"/>
      <w:lang w:val="en-US"/>
    </w:rPr>
  </w:style>
  <w:style w:type="character" w:customStyle="1" w:styleId="TtuloCar">
    <w:name w:val="Título Car"/>
    <w:basedOn w:val="Fuentedeprrafopredeter"/>
    <w:link w:val="Ttulo"/>
    <w:uiPriority w:val="10"/>
    <w:rsid w:val="00F85DFC"/>
    <w:rPr>
      <w:rFonts w:ascii="Montserrat" w:eastAsiaTheme="majorEastAsia" w:hAnsi="Montserrat" w:cs="PF Square Sans Pro"/>
      <w:b/>
      <w:bCs/>
      <w:iCs w:val="0"/>
      <w:color w:val="9C6A3E"/>
      <w:spacing w:val="-10"/>
      <w:kern w:val="28"/>
      <w:position w:val="-6"/>
      <w:sz w:val="48"/>
      <w:szCs w:val="32"/>
    </w:rPr>
  </w:style>
  <w:style w:type="paragraph" w:styleId="Subttulo">
    <w:name w:val="Subtitle"/>
    <w:basedOn w:val="Normal"/>
    <w:next w:val="ColorBodyText"/>
    <w:link w:val="SubttuloCar"/>
    <w:autoRedefine/>
    <w:uiPriority w:val="11"/>
    <w:qFormat/>
    <w:rsid w:val="00F85DFC"/>
    <w:pPr>
      <w:numPr>
        <w:ilvl w:val="1"/>
      </w:numPr>
    </w:pPr>
    <w:rPr>
      <w:rFonts w:eastAsiaTheme="majorEastAsia" w:cstheme="majorBidi"/>
      <w:b/>
      <w:bCs/>
      <w:color w:val="9C6A3E"/>
      <w:spacing w:val="-10"/>
      <w:kern w:val="28"/>
      <w:sz w:val="36"/>
      <w:szCs w:val="36"/>
    </w:rPr>
  </w:style>
  <w:style w:type="character" w:customStyle="1" w:styleId="SubttuloCar">
    <w:name w:val="Subtítulo Car"/>
    <w:basedOn w:val="Fuentedeprrafopredeter"/>
    <w:link w:val="Subttulo"/>
    <w:uiPriority w:val="11"/>
    <w:rsid w:val="00F85DFC"/>
    <w:rPr>
      <w:rFonts w:ascii="Montserrat" w:eastAsiaTheme="majorEastAsia" w:hAnsi="Montserrat" w:cstheme="majorBidi"/>
      <w:b/>
      <w:bCs/>
      <w:iCs w:val="0"/>
      <w:color w:val="9C6A3E"/>
      <w:spacing w:val="-10"/>
      <w:kern w:val="28"/>
      <w:sz w:val="36"/>
      <w:szCs w:val="36"/>
      <w:lang w:val="en-GB"/>
    </w:rPr>
  </w:style>
  <w:style w:type="paragraph" w:styleId="Encabezado">
    <w:name w:val="header"/>
    <w:basedOn w:val="Normal"/>
    <w:link w:val="EncabezadoCar"/>
    <w:uiPriority w:val="99"/>
    <w:unhideWhenUsed/>
    <w:rsid w:val="000E2B00"/>
    <w:pPr>
      <w:tabs>
        <w:tab w:val="center" w:pos="4680"/>
        <w:tab w:val="right" w:pos="9360"/>
      </w:tabs>
    </w:pPr>
    <w:rPr>
      <w:rFonts w:ascii="Avenir Book" w:hAnsi="Avenir Book"/>
      <w:color w:val="auto"/>
      <w:sz w:val="20"/>
      <w:szCs w:val="22"/>
    </w:rPr>
  </w:style>
  <w:style w:type="character" w:customStyle="1" w:styleId="EncabezadoCar">
    <w:name w:val="Encabezado Car"/>
    <w:basedOn w:val="Fuentedeprrafopredeter"/>
    <w:link w:val="Encabezado"/>
    <w:uiPriority w:val="99"/>
    <w:rsid w:val="000E2B00"/>
    <w:rPr>
      <w:rFonts w:ascii="Avenir Book" w:hAnsi="Avenir Book"/>
      <w:iCs w:val="0"/>
      <w:color w:val="auto"/>
      <w:sz w:val="20"/>
      <w:szCs w:val="22"/>
      <w:lang w:val="en-GB"/>
    </w:rPr>
  </w:style>
  <w:style w:type="paragraph" w:styleId="Piedepgina">
    <w:name w:val="footer"/>
    <w:basedOn w:val="Normal"/>
    <w:link w:val="PiedepginaCar"/>
    <w:uiPriority w:val="99"/>
    <w:unhideWhenUsed/>
    <w:rsid w:val="000E2B00"/>
    <w:pPr>
      <w:tabs>
        <w:tab w:val="center" w:pos="4680"/>
        <w:tab w:val="right" w:pos="9360"/>
      </w:tabs>
    </w:pPr>
    <w:rPr>
      <w:rFonts w:ascii="Avenir Book" w:hAnsi="Avenir Book"/>
      <w:color w:val="auto"/>
      <w:sz w:val="20"/>
      <w:szCs w:val="22"/>
    </w:rPr>
  </w:style>
  <w:style w:type="character" w:customStyle="1" w:styleId="PiedepginaCar">
    <w:name w:val="Pie de página Car"/>
    <w:basedOn w:val="Fuentedeprrafopredeter"/>
    <w:link w:val="Piedepgina"/>
    <w:uiPriority w:val="99"/>
    <w:rsid w:val="000E2B00"/>
    <w:rPr>
      <w:rFonts w:ascii="Avenir Book" w:hAnsi="Avenir Book"/>
      <w:iCs w:val="0"/>
      <w:color w:val="auto"/>
      <w:sz w:val="20"/>
      <w:szCs w:val="22"/>
      <w:lang w:val="en-GB"/>
    </w:rPr>
  </w:style>
  <w:style w:type="paragraph" w:styleId="NormalWeb">
    <w:name w:val="Normal (Web)"/>
    <w:basedOn w:val="Normal"/>
    <w:uiPriority w:val="99"/>
    <w:semiHidden/>
    <w:unhideWhenUsed/>
    <w:rsid w:val="000E2B00"/>
    <w:pPr>
      <w:spacing w:before="100" w:beforeAutospacing="1" w:after="100" w:afterAutospacing="1"/>
    </w:pPr>
    <w:rPr>
      <w:rFonts w:ascii="Times New Roman" w:eastAsiaTheme="minorEastAsia" w:hAnsi="Times New Roman" w:cs="Times New Roman"/>
      <w:color w:val="auto"/>
      <w:sz w:val="24"/>
      <w:lang w:val="en-US"/>
    </w:rPr>
  </w:style>
  <w:style w:type="paragraph" w:styleId="Prrafodelista">
    <w:name w:val="List Paragraph"/>
    <w:basedOn w:val="Normal"/>
    <w:uiPriority w:val="34"/>
    <w:qFormat/>
    <w:rsid w:val="000E2B00"/>
    <w:pPr>
      <w:ind w:left="720"/>
      <w:contextualSpacing/>
    </w:pPr>
  </w:style>
  <w:style w:type="character" w:customStyle="1" w:styleId="Ttulo3Car">
    <w:name w:val="Título 3 Car"/>
    <w:basedOn w:val="Fuentedeprrafopredeter"/>
    <w:link w:val="Ttulo3"/>
    <w:uiPriority w:val="9"/>
    <w:rsid w:val="00F85DFC"/>
    <w:rPr>
      <w:rFonts w:ascii="Montserrat" w:eastAsiaTheme="majorEastAsia" w:hAnsi="Montserrat" w:cstheme="majorBidi"/>
      <w:iCs w:val="0"/>
      <w:color w:val="9C6A3E"/>
      <w:szCs w:val="24"/>
      <w:lang w:val="fr-FR"/>
    </w:rPr>
  </w:style>
  <w:style w:type="character" w:styleId="nfasissutil">
    <w:name w:val="Subtle Emphasis"/>
    <w:basedOn w:val="Fuentedeprrafopredeter"/>
    <w:uiPriority w:val="19"/>
    <w:qFormat/>
    <w:rsid w:val="00F85DFC"/>
    <w:rPr>
      <w:rFonts w:ascii="Trebuchet MS" w:hAnsi="Trebuchet MS"/>
      <w:b w:val="0"/>
      <w:bCs w:val="0"/>
      <w:i/>
      <w:iCs/>
      <w:color w:val="9C6A3E"/>
    </w:rPr>
  </w:style>
  <w:style w:type="table" w:styleId="Tablaconcuadrcula">
    <w:name w:val="Table Grid"/>
    <w:basedOn w:val="Tablanormal"/>
    <w:uiPriority w:val="39"/>
    <w:rsid w:val="003E1A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 1"/>
    <w:basedOn w:val="Normal"/>
    <w:autoRedefine/>
    <w:qFormat/>
    <w:rsid w:val="00F85DFC"/>
    <w:pPr>
      <w:pBdr>
        <w:top w:val="single" w:sz="18" w:space="1" w:color="F2CF1D"/>
        <w:left w:val="single" w:sz="18" w:space="4" w:color="F2CF1D"/>
        <w:bottom w:val="single" w:sz="18" w:space="1" w:color="F2CF1D"/>
        <w:right w:val="single" w:sz="18" w:space="4" w:color="F2CF1D"/>
      </w:pBdr>
      <w:spacing w:before="120"/>
      <w:jc w:val="center"/>
    </w:pPr>
    <w:rPr>
      <w:sz w:val="32"/>
      <w:szCs w:val="32"/>
    </w:rPr>
  </w:style>
  <w:style w:type="character" w:customStyle="1" w:styleId="Ttulo4Car">
    <w:name w:val="Título 4 Car"/>
    <w:basedOn w:val="Fuentedeprrafopredeter"/>
    <w:link w:val="Ttulo4"/>
    <w:uiPriority w:val="9"/>
    <w:rsid w:val="00F85DFC"/>
    <w:rPr>
      <w:rFonts w:ascii="Montserrat" w:eastAsiaTheme="majorEastAsia" w:hAnsi="Montserrat" w:cstheme="majorBidi"/>
      <w:i/>
      <w:color w:val="9C6A3E"/>
      <w:sz w:val="22"/>
      <w:szCs w:val="24"/>
      <w:lang w:val="fr-FR"/>
    </w:rPr>
  </w:style>
  <w:style w:type="table" w:styleId="Tablaconcuadrcula1clara-nfasis3">
    <w:name w:val="Grid Table 1 Light Accent 3"/>
    <w:basedOn w:val="Tablanormal"/>
    <w:uiPriority w:val="46"/>
    <w:rsid w:val="00EF3E4A"/>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eauTemplate">
    <w:name w:val="Tableau Template"/>
    <w:basedOn w:val="Tablanormal"/>
    <w:uiPriority w:val="99"/>
    <w:rsid w:val="00EF3E4A"/>
    <w:rPr>
      <w:rFonts w:ascii="Trebuchet MS" w:hAnsi="Trebuchet MS"/>
    </w:rPr>
    <w:tblPr>
      <w:tblBorders>
        <w:top w:val="single" w:sz="8" w:space="0" w:color="453A8E"/>
        <w:left w:val="single" w:sz="8" w:space="0" w:color="453A8E"/>
        <w:bottom w:val="single" w:sz="8" w:space="0" w:color="453A8E"/>
        <w:right w:val="single" w:sz="8" w:space="0" w:color="453A8E"/>
        <w:insideH w:val="single" w:sz="8" w:space="0" w:color="453A8E"/>
        <w:insideV w:val="single" w:sz="8" w:space="0" w:color="453A8E"/>
      </w:tblBorders>
    </w:tblPr>
    <w:tcPr>
      <w:shd w:val="clear" w:color="auto" w:fill="auto"/>
    </w:tcPr>
  </w:style>
  <w:style w:type="table" w:styleId="Tablaconcuadrculaclara">
    <w:name w:val="Grid Table Light"/>
    <w:basedOn w:val="Tablanormal"/>
    <w:uiPriority w:val="40"/>
    <w:rsid w:val="00EF3E4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EF3E4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EF3E4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EF3E4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EF3E4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EF3E4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EF3E4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EF3E4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EF3E4A"/>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EF3E4A"/>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EF3E4A"/>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GridTable5Dark-Accent51">
    <w:name w:val="Grid Table 5 Dark - Accent 51"/>
    <w:basedOn w:val="Tablanormal"/>
    <w:uiPriority w:val="50"/>
    <w:rsid w:val="007F370B"/>
    <w:rPr>
      <w:rFonts w:asciiTheme="minorHAnsi" w:hAnsiTheme="minorHAnsi"/>
      <w:iCs w:val="0"/>
      <w:color w:val="auto"/>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extodeglobo">
    <w:name w:val="Balloon Text"/>
    <w:basedOn w:val="Normal"/>
    <w:link w:val="TextodegloboCar"/>
    <w:uiPriority w:val="99"/>
    <w:semiHidden/>
    <w:unhideWhenUsed/>
    <w:rsid w:val="00324CF0"/>
    <w:pPr>
      <w:spacing w:after="0"/>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324CF0"/>
    <w:rPr>
      <w:rFonts w:ascii="Times New Roman" w:hAnsi="Times New Roman" w:cs="Times New Roman"/>
      <w:iCs w:val="0"/>
      <w:sz w:val="18"/>
      <w:lang w:val="fr-FR"/>
    </w:rPr>
  </w:style>
  <w:style w:type="paragraph" w:customStyle="1" w:styleId="Appendix">
    <w:name w:val="Appendix"/>
    <w:basedOn w:val="Ttulo1"/>
    <w:link w:val="AppendixChar"/>
    <w:autoRedefine/>
    <w:qFormat/>
    <w:rsid w:val="001C7E99"/>
    <w:pPr>
      <w:numPr>
        <w:numId w:val="0"/>
      </w:numPr>
      <w:pBdr>
        <w:bottom w:val="none" w:sz="0" w:space="0" w:color="auto"/>
      </w:pBdr>
      <w:spacing w:before="0" w:after="120" w:line="259" w:lineRule="auto"/>
      <w:jc w:val="left"/>
    </w:pPr>
    <w:rPr>
      <w:b/>
      <w:iCs w:val="0"/>
      <w:color w:val="8C6A3F"/>
      <w:sz w:val="28"/>
    </w:rPr>
  </w:style>
  <w:style w:type="character" w:customStyle="1" w:styleId="AppendixChar">
    <w:name w:val="Appendix Char"/>
    <w:basedOn w:val="Ttulo1Car"/>
    <w:link w:val="Appendix"/>
    <w:rsid w:val="001C7E99"/>
    <w:rPr>
      <w:rFonts w:ascii="Montserrat" w:eastAsiaTheme="majorEastAsia" w:hAnsi="Montserrat" w:cstheme="majorBidi"/>
      <w:b/>
      <w:iCs w:val="0"/>
      <w:color w:val="8C6A3F"/>
      <w:sz w:val="28"/>
      <w:szCs w:val="32"/>
      <w:lang w:val="en-GB"/>
    </w:rPr>
  </w:style>
  <w:style w:type="paragraph" w:customStyle="1" w:styleId="Heading0">
    <w:name w:val="Heading 0"/>
    <w:basedOn w:val="Ttulo1"/>
    <w:autoRedefine/>
    <w:qFormat/>
    <w:rsid w:val="001C7E99"/>
    <w:pPr>
      <w:numPr>
        <w:numId w:val="0"/>
      </w:numPr>
      <w:pBdr>
        <w:bottom w:val="none" w:sz="0" w:space="0" w:color="auto"/>
      </w:pBdr>
      <w:ind w:left="431" w:hanging="431"/>
      <w:jc w:val="left"/>
    </w:pPr>
    <w:rPr>
      <w:color w:val="8C6A3F"/>
    </w:rPr>
  </w:style>
  <w:style w:type="character" w:styleId="Nmerodepgina">
    <w:name w:val="page number"/>
    <w:basedOn w:val="Fuentedeprrafopredeter"/>
    <w:uiPriority w:val="99"/>
    <w:semiHidden/>
    <w:unhideWhenUsed/>
    <w:rsid w:val="001C7E99"/>
  </w:style>
  <w:style w:type="paragraph" w:styleId="TDC1">
    <w:name w:val="toc 1"/>
    <w:basedOn w:val="Normal"/>
    <w:next w:val="Normal"/>
    <w:autoRedefine/>
    <w:uiPriority w:val="39"/>
    <w:unhideWhenUsed/>
    <w:rsid w:val="001C7E99"/>
    <w:pPr>
      <w:spacing w:after="100"/>
    </w:pPr>
  </w:style>
  <w:style w:type="paragraph" w:styleId="TDC2">
    <w:name w:val="toc 2"/>
    <w:basedOn w:val="Normal"/>
    <w:next w:val="Normal"/>
    <w:autoRedefine/>
    <w:uiPriority w:val="39"/>
    <w:unhideWhenUsed/>
    <w:rsid w:val="001C7E99"/>
    <w:pPr>
      <w:spacing w:after="100"/>
      <w:ind w:left="220"/>
    </w:pPr>
  </w:style>
  <w:style w:type="character" w:styleId="Hipervnculo">
    <w:name w:val="Hyperlink"/>
    <w:basedOn w:val="Fuentedeprrafopredeter"/>
    <w:uiPriority w:val="99"/>
    <w:unhideWhenUsed/>
    <w:rsid w:val="001C7E99"/>
    <w:rPr>
      <w:color w:val="0563C1" w:themeColor="hyperlink"/>
      <w:u w:val="single"/>
    </w:rPr>
  </w:style>
  <w:style w:type="paragraph" w:customStyle="1" w:styleId="Title2">
    <w:name w:val="Title2"/>
    <w:next w:val="Normal"/>
    <w:autoRedefine/>
    <w:qFormat/>
    <w:rsid w:val="001C7E99"/>
    <w:pPr>
      <w:spacing w:after="240"/>
    </w:pPr>
    <w:rPr>
      <w:rFonts w:ascii="Montserrat" w:eastAsiaTheme="majorEastAsia" w:hAnsi="Montserrat" w:cstheme="majorBidi"/>
      <w:color w:val="8C6A3F"/>
      <w:sz w:val="36"/>
      <w:szCs w:val="32"/>
      <w:lang w:val="en-GB"/>
    </w:rPr>
  </w:style>
  <w:style w:type="character" w:styleId="Refdenotaalfinal">
    <w:name w:val="endnote reference"/>
    <w:basedOn w:val="Fuentedeprrafopredeter"/>
    <w:uiPriority w:val="99"/>
    <w:semiHidden/>
    <w:unhideWhenUsed/>
    <w:rPr>
      <w:vertAlign w:val="superscript"/>
    </w:rPr>
  </w:style>
  <w:style w:type="character" w:customStyle="1" w:styleId="TextonotaalfinalCar">
    <w:name w:val="Texto nota al final Car"/>
    <w:basedOn w:val="Fuentedeprrafopredeter"/>
    <w:link w:val="Textonotaalfinal"/>
    <w:uiPriority w:val="99"/>
    <w:semiHidden/>
    <w:rPr>
      <w:sz w:val="20"/>
      <w:szCs w:val="20"/>
    </w:rPr>
  </w:style>
  <w:style w:type="paragraph" w:styleId="Textonotaalfinal">
    <w:name w:val="endnote text"/>
    <w:basedOn w:val="Normal"/>
    <w:link w:val="TextonotaalfinalCar"/>
    <w:uiPriority w:val="99"/>
    <w:semiHidden/>
    <w:unhideWhenUsed/>
    <w:pPr>
      <w:spacing w:after="0"/>
    </w:pPr>
    <w:rPr>
      <w:sz w:val="20"/>
      <w:szCs w:val="20"/>
    </w:rPr>
  </w:style>
  <w:style w:type="character" w:styleId="Refdenotaalpie">
    <w:name w:val="footnote reference"/>
    <w:basedOn w:val="Fuentedeprrafopredeter"/>
    <w:uiPriority w:val="99"/>
    <w:semiHidden/>
    <w:unhideWhenUsed/>
    <w:rPr>
      <w:vertAlign w:val="superscript"/>
    </w:rPr>
  </w:style>
  <w:style w:type="character" w:customStyle="1" w:styleId="TextonotapieCar">
    <w:name w:val="Texto nota pie Car"/>
    <w:basedOn w:val="Fuentedeprrafopredeter"/>
    <w:link w:val="Textonotapie"/>
    <w:uiPriority w:val="99"/>
    <w:semiHidden/>
    <w:rPr>
      <w:sz w:val="20"/>
      <w:szCs w:val="20"/>
    </w:rPr>
  </w:style>
  <w:style w:type="paragraph" w:styleId="Textonotapie">
    <w:name w:val="footnote text"/>
    <w:basedOn w:val="Normal"/>
    <w:link w:val="TextonotapieCar"/>
    <w:uiPriority w:val="99"/>
    <w:semiHidden/>
    <w:unhideWhenUsed/>
    <w:pPr>
      <w:spacing w:after="0"/>
    </w:pPr>
    <w:rPr>
      <w:sz w:val="20"/>
      <w:szCs w:val="20"/>
    </w:rPr>
  </w:style>
  <w:style w:type="character" w:styleId="Mencinsinresolver">
    <w:name w:val="Unresolved Mention"/>
    <w:basedOn w:val="Fuentedeprrafopredeter"/>
    <w:uiPriority w:val="99"/>
    <w:rsid w:val="00224F0A"/>
    <w:rPr>
      <w:color w:val="605E5C"/>
      <w:shd w:val="clear" w:color="auto" w:fill="E1DFDD"/>
    </w:rPr>
  </w:style>
  <w:style w:type="character" w:styleId="Hipervnculovisitado">
    <w:name w:val="FollowedHyperlink"/>
    <w:basedOn w:val="Fuentedeprrafopredeter"/>
    <w:uiPriority w:val="99"/>
    <w:semiHidden/>
    <w:unhideWhenUsed/>
    <w:rsid w:val="00C031D0"/>
    <w:rPr>
      <w:color w:val="954F72" w:themeColor="followedHyperlink"/>
      <w:u w:val="single"/>
    </w:rPr>
  </w:style>
  <w:style w:type="character" w:styleId="Refdecomentario">
    <w:name w:val="annotation reference"/>
    <w:basedOn w:val="Fuentedeprrafopredeter"/>
    <w:uiPriority w:val="99"/>
    <w:semiHidden/>
    <w:unhideWhenUsed/>
    <w:rsid w:val="008B2958"/>
    <w:rPr>
      <w:sz w:val="16"/>
      <w:szCs w:val="16"/>
    </w:rPr>
  </w:style>
  <w:style w:type="paragraph" w:styleId="Textocomentario">
    <w:name w:val="annotation text"/>
    <w:basedOn w:val="Normal"/>
    <w:link w:val="TextocomentarioCar"/>
    <w:uiPriority w:val="99"/>
    <w:semiHidden/>
    <w:unhideWhenUsed/>
    <w:rsid w:val="008B2958"/>
    <w:rPr>
      <w:sz w:val="20"/>
      <w:szCs w:val="20"/>
    </w:rPr>
  </w:style>
  <w:style w:type="character" w:customStyle="1" w:styleId="TextocomentarioCar">
    <w:name w:val="Texto comentario Car"/>
    <w:basedOn w:val="Fuentedeprrafopredeter"/>
    <w:link w:val="Textocomentario"/>
    <w:uiPriority w:val="99"/>
    <w:semiHidden/>
    <w:rsid w:val="008B2958"/>
    <w:rPr>
      <w:rFonts w:ascii="Montserrat" w:hAnsi="Montserrat"/>
      <w:iCs w:val="0"/>
      <w:sz w:val="20"/>
      <w:szCs w:val="20"/>
      <w:lang w:val="en-GB"/>
    </w:rPr>
  </w:style>
  <w:style w:type="paragraph" w:styleId="Asuntodelcomentario">
    <w:name w:val="annotation subject"/>
    <w:basedOn w:val="Textocomentario"/>
    <w:next w:val="Textocomentario"/>
    <w:link w:val="AsuntodelcomentarioCar"/>
    <w:uiPriority w:val="99"/>
    <w:semiHidden/>
    <w:unhideWhenUsed/>
    <w:rsid w:val="008B2958"/>
    <w:rPr>
      <w:b/>
      <w:bCs/>
    </w:rPr>
  </w:style>
  <w:style w:type="character" w:customStyle="1" w:styleId="AsuntodelcomentarioCar">
    <w:name w:val="Asunto del comentario Car"/>
    <w:basedOn w:val="TextocomentarioCar"/>
    <w:link w:val="Asuntodelcomentario"/>
    <w:uiPriority w:val="99"/>
    <w:semiHidden/>
    <w:rsid w:val="008B2958"/>
    <w:rPr>
      <w:rFonts w:ascii="Montserrat" w:hAnsi="Montserrat"/>
      <w:b/>
      <w:bCs/>
      <w:iCs w:val="0"/>
      <w:sz w:val="20"/>
      <w:szCs w:val="20"/>
      <w:lang w:val="en-GB"/>
    </w:rPr>
  </w:style>
  <w:style w:type="paragraph" w:styleId="TDC3">
    <w:name w:val="toc 3"/>
    <w:basedOn w:val="Normal"/>
    <w:next w:val="Normal"/>
    <w:autoRedefine/>
    <w:uiPriority w:val="39"/>
    <w:unhideWhenUsed/>
    <w:pPr>
      <w:spacing w:after="100"/>
      <w:ind w:left="440"/>
    </w:pPr>
  </w:style>
  <w:style w:type="paragraph" w:styleId="HTMLconformatoprevio">
    <w:name w:val="HTML Preformatted"/>
    <w:basedOn w:val="Normal"/>
    <w:link w:val="HTMLconformatoprevioCar"/>
    <w:uiPriority w:val="99"/>
    <w:semiHidden/>
    <w:unhideWhenUsed/>
    <w:rsid w:val="003450AF"/>
    <w:pPr>
      <w:spacing w:after="0"/>
    </w:pPr>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3450AF"/>
    <w:rPr>
      <w:rFonts w:ascii="Consolas" w:hAnsi="Consolas" w:cs="Consolas"/>
      <w:iCs w:val="0"/>
      <w:sz w:val="20"/>
      <w:szCs w:val="20"/>
      <w:lang w:val="en-GB"/>
    </w:rPr>
  </w:style>
  <w:style w:type="paragraph" w:styleId="Descripcin">
    <w:name w:val="caption"/>
    <w:basedOn w:val="Normal"/>
    <w:next w:val="Normal"/>
    <w:uiPriority w:val="35"/>
    <w:unhideWhenUsed/>
    <w:qFormat/>
    <w:rsid w:val="0044533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103852">
      <w:bodyDiv w:val="1"/>
      <w:marLeft w:val="0"/>
      <w:marRight w:val="0"/>
      <w:marTop w:val="0"/>
      <w:marBottom w:val="0"/>
      <w:divBdr>
        <w:top w:val="none" w:sz="0" w:space="0" w:color="auto"/>
        <w:left w:val="none" w:sz="0" w:space="0" w:color="auto"/>
        <w:bottom w:val="none" w:sz="0" w:space="0" w:color="auto"/>
        <w:right w:val="none" w:sz="0" w:space="0" w:color="auto"/>
      </w:divBdr>
      <w:divsChild>
        <w:div w:id="1286815495">
          <w:marLeft w:val="0"/>
          <w:marRight w:val="0"/>
          <w:marTop w:val="0"/>
          <w:marBottom w:val="0"/>
          <w:divBdr>
            <w:top w:val="none" w:sz="0" w:space="0" w:color="auto"/>
            <w:left w:val="none" w:sz="0" w:space="0" w:color="auto"/>
            <w:bottom w:val="none" w:sz="0" w:space="0" w:color="auto"/>
            <w:right w:val="none" w:sz="0" w:space="0" w:color="auto"/>
          </w:divBdr>
        </w:div>
      </w:divsChild>
    </w:div>
    <w:div w:id="85809759">
      <w:bodyDiv w:val="1"/>
      <w:marLeft w:val="0"/>
      <w:marRight w:val="0"/>
      <w:marTop w:val="0"/>
      <w:marBottom w:val="0"/>
      <w:divBdr>
        <w:top w:val="none" w:sz="0" w:space="0" w:color="auto"/>
        <w:left w:val="none" w:sz="0" w:space="0" w:color="auto"/>
        <w:bottom w:val="none" w:sz="0" w:space="0" w:color="auto"/>
        <w:right w:val="none" w:sz="0" w:space="0" w:color="auto"/>
      </w:divBdr>
    </w:div>
    <w:div w:id="143275644">
      <w:bodyDiv w:val="1"/>
      <w:marLeft w:val="0"/>
      <w:marRight w:val="0"/>
      <w:marTop w:val="0"/>
      <w:marBottom w:val="0"/>
      <w:divBdr>
        <w:top w:val="none" w:sz="0" w:space="0" w:color="auto"/>
        <w:left w:val="none" w:sz="0" w:space="0" w:color="auto"/>
        <w:bottom w:val="none" w:sz="0" w:space="0" w:color="auto"/>
        <w:right w:val="none" w:sz="0" w:space="0" w:color="auto"/>
      </w:divBdr>
    </w:div>
    <w:div w:id="394200581">
      <w:bodyDiv w:val="1"/>
      <w:marLeft w:val="0"/>
      <w:marRight w:val="0"/>
      <w:marTop w:val="0"/>
      <w:marBottom w:val="0"/>
      <w:divBdr>
        <w:top w:val="none" w:sz="0" w:space="0" w:color="auto"/>
        <w:left w:val="none" w:sz="0" w:space="0" w:color="auto"/>
        <w:bottom w:val="none" w:sz="0" w:space="0" w:color="auto"/>
        <w:right w:val="none" w:sz="0" w:space="0" w:color="auto"/>
      </w:divBdr>
    </w:div>
    <w:div w:id="403333391">
      <w:bodyDiv w:val="1"/>
      <w:marLeft w:val="0"/>
      <w:marRight w:val="0"/>
      <w:marTop w:val="0"/>
      <w:marBottom w:val="0"/>
      <w:divBdr>
        <w:top w:val="none" w:sz="0" w:space="0" w:color="auto"/>
        <w:left w:val="none" w:sz="0" w:space="0" w:color="auto"/>
        <w:bottom w:val="none" w:sz="0" w:space="0" w:color="auto"/>
        <w:right w:val="none" w:sz="0" w:space="0" w:color="auto"/>
      </w:divBdr>
    </w:div>
    <w:div w:id="404684975">
      <w:bodyDiv w:val="1"/>
      <w:marLeft w:val="0"/>
      <w:marRight w:val="0"/>
      <w:marTop w:val="0"/>
      <w:marBottom w:val="0"/>
      <w:divBdr>
        <w:top w:val="none" w:sz="0" w:space="0" w:color="auto"/>
        <w:left w:val="none" w:sz="0" w:space="0" w:color="auto"/>
        <w:bottom w:val="none" w:sz="0" w:space="0" w:color="auto"/>
        <w:right w:val="none" w:sz="0" w:space="0" w:color="auto"/>
      </w:divBdr>
    </w:div>
    <w:div w:id="447160088">
      <w:bodyDiv w:val="1"/>
      <w:marLeft w:val="0"/>
      <w:marRight w:val="0"/>
      <w:marTop w:val="0"/>
      <w:marBottom w:val="0"/>
      <w:divBdr>
        <w:top w:val="none" w:sz="0" w:space="0" w:color="auto"/>
        <w:left w:val="none" w:sz="0" w:space="0" w:color="auto"/>
        <w:bottom w:val="none" w:sz="0" w:space="0" w:color="auto"/>
        <w:right w:val="none" w:sz="0" w:space="0" w:color="auto"/>
      </w:divBdr>
    </w:div>
    <w:div w:id="467089290">
      <w:bodyDiv w:val="1"/>
      <w:marLeft w:val="0"/>
      <w:marRight w:val="0"/>
      <w:marTop w:val="0"/>
      <w:marBottom w:val="0"/>
      <w:divBdr>
        <w:top w:val="none" w:sz="0" w:space="0" w:color="auto"/>
        <w:left w:val="none" w:sz="0" w:space="0" w:color="auto"/>
        <w:bottom w:val="none" w:sz="0" w:space="0" w:color="auto"/>
        <w:right w:val="none" w:sz="0" w:space="0" w:color="auto"/>
      </w:divBdr>
    </w:div>
    <w:div w:id="550772604">
      <w:bodyDiv w:val="1"/>
      <w:marLeft w:val="0"/>
      <w:marRight w:val="0"/>
      <w:marTop w:val="0"/>
      <w:marBottom w:val="0"/>
      <w:divBdr>
        <w:top w:val="none" w:sz="0" w:space="0" w:color="auto"/>
        <w:left w:val="none" w:sz="0" w:space="0" w:color="auto"/>
        <w:bottom w:val="none" w:sz="0" w:space="0" w:color="auto"/>
        <w:right w:val="none" w:sz="0" w:space="0" w:color="auto"/>
      </w:divBdr>
    </w:div>
    <w:div w:id="567957199">
      <w:bodyDiv w:val="1"/>
      <w:marLeft w:val="0"/>
      <w:marRight w:val="0"/>
      <w:marTop w:val="0"/>
      <w:marBottom w:val="0"/>
      <w:divBdr>
        <w:top w:val="none" w:sz="0" w:space="0" w:color="auto"/>
        <w:left w:val="none" w:sz="0" w:space="0" w:color="auto"/>
        <w:bottom w:val="none" w:sz="0" w:space="0" w:color="auto"/>
        <w:right w:val="none" w:sz="0" w:space="0" w:color="auto"/>
      </w:divBdr>
    </w:div>
    <w:div w:id="667900808">
      <w:bodyDiv w:val="1"/>
      <w:marLeft w:val="0"/>
      <w:marRight w:val="0"/>
      <w:marTop w:val="0"/>
      <w:marBottom w:val="0"/>
      <w:divBdr>
        <w:top w:val="none" w:sz="0" w:space="0" w:color="auto"/>
        <w:left w:val="none" w:sz="0" w:space="0" w:color="auto"/>
        <w:bottom w:val="none" w:sz="0" w:space="0" w:color="auto"/>
        <w:right w:val="none" w:sz="0" w:space="0" w:color="auto"/>
      </w:divBdr>
    </w:div>
    <w:div w:id="686490314">
      <w:bodyDiv w:val="1"/>
      <w:marLeft w:val="0"/>
      <w:marRight w:val="0"/>
      <w:marTop w:val="0"/>
      <w:marBottom w:val="0"/>
      <w:divBdr>
        <w:top w:val="none" w:sz="0" w:space="0" w:color="auto"/>
        <w:left w:val="none" w:sz="0" w:space="0" w:color="auto"/>
        <w:bottom w:val="none" w:sz="0" w:space="0" w:color="auto"/>
        <w:right w:val="none" w:sz="0" w:space="0" w:color="auto"/>
      </w:divBdr>
    </w:div>
    <w:div w:id="724716210">
      <w:bodyDiv w:val="1"/>
      <w:marLeft w:val="0"/>
      <w:marRight w:val="0"/>
      <w:marTop w:val="0"/>
      <w:marBottom w:val="0"/>
      <w:divBdr>
        <w:top w:val="none" w:sz="0" w:space="0" w:color="auto"/>
        <w:left w:val="none" w:sz="0" w:space="0" w:color="auto"/>
        <w:bottom w:val="none" w:sz="0" w:space="0" w:color="auto"/>
        <w:right w:val="none" w:sz="0" w:space="0" w:color="auto"/>
      </w:divBdr>
    </w:div>
    <w:div w:id="738678085">
      <w:bodyDiv w:val="1"/>
      <w:marLeft w:val="0"/>
      <w:marRight w:val="0"/>
      <w:marTop w:val="0"/>
      <w:marBottom w:val="0"/>
      <w:divBdr>
        <w:top w:val="none" w:sz="0" w:space="0" w:color="auto"/>
        <w:left w:val="none" w:sz="0" w:space="0" w:color="auto"/>
        <w:bottom w:val="none" w:sz="0" w:space="0" w:color="auto"/>
        <w:right w:val="none" w:sz="0" w:space="0" w:color="auto"/>
      </w:divBdr>
    </w:div>
    <w:div w:id="817116584">
      <w:bodyDiv w:val="1"/>
      <w:marLeft w:val="0"/>
      <w:marRight w:val="0"/>
      <w:marTop w:val="0"/>
      <w:marBottom w:val="0"/>
      <w:divBdr>
        <w:top w:val="none" w:sz="0" w:space="0" w:color="auto"/>
        <w:left w:val="none" w:sz="0" w:space="0" w:color="auto"/>
        <w:bottom w:val="none" w:sz="0" w:space="0" w:color="auto"/>
        <w:right w:val="none" w:sz="0" w:space="0" w:color="auto"/>
      </w:divBdr>
    </w:div>
    <w:div w:id="836532049">
      <w:bodyDiv w:val="1"/>
      <w:marLeft w:val="0"/>
      <w:marRight w:val="0"/>
      <w:marTop w:val="0"/>
      <w:marBottom w:val="0"/>
      <w:divBdr>
        <w:top w:val="none" w:sz="0" w:space="0" w:color="auto"/>
        <w:left w:val="none" w:sz="0" w:space="0" w:color="auto"/>
        <w:bottom w:val="none" w:sz="0" w:space="0" w:color="auto"/>
        <w:right w:val="none" w:sz="0" w:space="0" w:color="auto"/>
      </w:divBdr>
    </w:div>
    <w:div w:id="846020466">
      <w:bodyDiv w:val="1"/>
      <w:marLeft w:val="0"/>
      <w:marRight w:val="0"/>
      <w:marTop w:val="0"/>
      <w:marBottom w:val="0"/>
      <w:divBdr>
        <w:top w:val="none" w:sz="0" w:space="0" w:color="auto"/>
        <w:left w:val="none" w:sz="0" w:space="0" w:color="auto"/>
        <w:bottom w:val="none" w:sz="0" w:space="0" w:color="auto"/>
        <w:right w:val="none" w:sz="0" w:space="0" w:color="auto"/>
      </w:divBdr>
    </w:div>
    <w:div w:id="918712933">
      <w:bodyDiv w:val="1"/>
      <w:marLeft w:val="0"/>
      <w:marRight w:val="0"/>
      <w:marTop w:val="0"/>
      <w:marBottom w:val="0"/>
      <w:divBdr>
        <w:top w:val="none" w:sz="0" w:space="0" w:color="auto"/>
        <w:left w:val="none" w:sz="0" w:space="0" w:color="auto"/>
        <w:bottom w:val="none" w:sz="0" w:space="0" w:color="auto"/>
        <w:right w:val="none" w:sz="0" w:space="0" w:color="auto"/>
      </w:divBdr>
    </w:div>
    <w:div w:id="924411676">
      <w:bodyDiv w:val="1"/>
      <w:marLeft w:val="0"/>
      <w:marRight w:val="0"/>
      <w:marTop w:val="0"/>
      <w:marBottom w:val="0"/>
      <w:divBdr>
        <w:top w:val="none" w:sz="0" w:space="0" w:color="auto"/>
        <w:left w:val="none" w:sz="0" w:space="0" w:color="auto"/>
        <w:bottom w:val="none" w:sz="0" w:space="0" w:color="auto"/>
        <w:right w:val="none" w:sz="0" w:space="0" w:color="auto"/>
      </w:divBdr>
    </w:div>
    <w:div w:id="926040490">
      <w:bodyDiv w:val="1"/>
      <w:marLeft w:val="0"/>
      <w:marRight w:val="0"/>
      <w:marTop w:val="0"/>
      <w:marBottom w:val="0"/>
      <w:divBdr>
        <w:top w:val="none" w:sz="0" w:space="0" w:color="auto"/>
        <w:left w:val="none" w:sz="0" w:space="0" w:color="auto"/>
        <w:bottom w:val="none" w:sz="0" w:space="0" w:color="auto"/>
        <w:right w:val="none" w:sz="0" w:space="0" w:color="auto"/>
      </w:divBdr>
    </w:div>
    <w:div w:id="938637013">
      <w:bodyDiv w:val="1"/>
      <w:marLeft w:val="0"/>
      <w:marRight w:val="0"/>
      <w:marTop w:val="0"/>
      <w:marBottom w:val="0"/>
      <w:divBdr>
        <w:top w:val="none" w:sz="0" w:space="0" w:color="auto"/>
        <w:left w:val="none" w:sz="0" w:space="0" w:color="auto"/>
        <w:bottom w:val="none" w:sz="0" w:space="0" w:color="auto"/>
        <w:right w:val="none" w:sz="0" w:space="0" w:color="auto"/>
      </w:divBdr>
    </w:div>
    <w:div w:id="1024407156">
      <w:bodyDiv w:val="1"/>
      <w:marLeft w:val="0"/>
      <w:marRight w:val="0"/>
      <w:marTop w:val="0"/>
      <w:marBottom w:val="0"/>
      <w:divBdr>
        <w:top w:val="none" w:sz="0" w:space="0" w:color="auto"/>
        <w:left w:val="none" w:sz="0" w:space="0" w:color="auto"/>
        <w:bottom w:val="none" w:sz="0" w:space="0" w:color="auto"/>
        <w:right w:val="none" w:sz="0" w:space="0" w:color="auto"/>
      </w:divBdr>
    </w:div>
    <w:div w:id="1064137772">
      <w:bodyDiv w:val="1"/>
      <w:marLeft w:val="0"/>
      <w:marRight w:val="0"/>
      <w:marTop w:val="0"/>
      <w:marBottom w:val="0"/>
      <w:divBdr>
        <w:top w:val="none" w:sz="0" w:space="0" w:color="auto"/>
        <w:left w:val="none" w:sz="0" w:space="0" w:color="auto"/>
        <w:bottom w:val="none" w:sz="0" w:space="0" w:color="auto"/>
        <w:right w:val="none" w:sz="0" w:space="0" w:color="auto"/>
      </w:divBdr>
    </w:div>
    <w:div w:id="1069494780">
      <w:bodyDiv w:val="1"/>
      <w:marLeft w:val="0"/>
      <w:marRight w:val="0"/>
      <w:marTop w:val="0"/>
      <w:marBottom w:val="0"/>
      <w:divBdr>
        <w:top w:val="none" w:sz="0" w:space="0" w:color="auto"/>
        <w:left w:val="none" w:sz="0" w:space="0" w:color="auto"/>
        <w:bottom w:val="none" w:sz="0" w:space="0" w:color="auto"/>
        <w:right w:val="none" w:sz="0" w:space="0" w:color="auto"/>
      </w:divBdr>
    </w:div>
    <w:div w:id="1115827691">
      <w:bodyDiv w:val="1"/>
      <w:marLeft w:val="0"/>
      <w:marRight w:val="0"/>
      <w:marTop w:val="0"/>
      <w:marBottom w:val="0"/>
      <w:divBdr>
        <w:top w:val="none" w:sz="0" w:space="0" w:color="auto"/>
        <w:left w:val="none" w:sz="0" w:space="0" w:color="auto"/>
        <w:bottom w:val="none" w:sz="0" w:space="0" w:color="auto"/>
        <w:right w:val="none" w:sz="0" w:space="0" w:color="auto"/>
      </w:divBdr>
    </w:div>
    <w:div w:id="1122770389">
      <w:bodyDiv w:val="1"/>
      <w:marLeft w:val="0"/>
      <w:marRight w:val="0"/>
      <w:marTop w:val="0"/>
      <w:marBottom w:val="0"/>
      <w:divBdr>
        <w:top w:val="none" w:sz="0" w:space="0" w:color="auto"/>
        <w:left w:val="none" w:sz="0" w:space="0" w:color="auto"/>
        <w:bottom w:val="none" w:sz="0" w:space="0" w:color="auto"/>
        <w:right w:val="none" w:sz="0" w:space="0" w:color="auto"/>
      </w:divBdr>
    </w:div>
    <w:div w:id="1124696012">
      <w:bodyDiv w:val="1"/>
      <w:marLeft w:val="0"/>
      <w:marRight w:val="0"/>
      <w:marTop w:val="0"/>
      <w:marBottom w:val="0"/>
      <w:divBdr>
        <w:top w:val="none" w:sz="0" w:space="0" w:color="auto"/>
        <w:left w:val="none" w:sz="0" w:space="0" w:color="auto"/>
        <w:bottom w:val="none" w:sz="0" w:space="0" w:color="auto"/>
        <w:right w:val="none" w:sz="0" w:space="0" w:color="auto"/>
      </w:divBdr>
    </w:div>
    <w:div w:id="1137993197">
      <w:bodyDiv w:val="1"/>
      <w:marLeft w:val="0"/>
      <w:marRight w:val="0"/>
      <w:marTop w:val="0"/>
      <w:marBottom w:val="0"/>
      <w:divBdr>
        <w:top w:val="none" w:sz="0" w:space="0" w:color="auto"/>
        <w:left w:val="none" w:sz="0" w:space="0" w:color="auto"/>
        <w:bottom w:val="none" w:sz="0" w:space="0" w:color="auto"/>
        <w:right w:val="none" w:sz="0" w:space="0" w:color="auto"/>
      </w:divBdr>
    </w:div>
    <w:div w:id="1146047754">
      <w:bodyDiv w:val="1"/>
      <w:marLeft w:val="0"/>
      <w:marRight w:val="0"/>
      <w:marTop w:val="0"/>
      <w:marBottom w:val="0"/>
      <w:divBdr>
        <w:top w:val="none" w:sz="0" w:space="0" w:color="auto"/>
        <w:left w:val="none" w:sz="0" w:space="0" w:color="auto"/>
        <w:bottom w:val="none" w:sz="0" w:space="0" w:color="auto"/>
        <w:right w:val="none" w:sz="0" w:space="0" w:color="auto"/>
      </w:divBdr>
    </w:div>
    <w:div w:id="1169826225">
      <w:bodyDiv w:val="1"/>
      <w:marLeft w:val="0"/>
      <w:marRight w:val="0"/>
      <w:marTop w:val="0"/>
      <w:marBottom w:val="0"/>
      <w:divBdr>
        <w:top w:val="none" w:sz="0" w:space="0" w:color="auto"/>
        <w:left w:val="none" w:sz="0" w:space="0" w:color="auto"/>
        <w:bottom w:val="none" w:sz="0" w:space="0" w:color="auto"/>
        <w:right w:val="none" w:sz="0" w:space="0" w:color="auto"/>
      </w:divBdr>
    </w:div>
    <w:div w:id="1274751448">
      <w:bodyDiv w:val="1"/>
      <w:marLeft w:val="0"/>
      <w:marRight w:val="0"/>
      <w:marTop w:val="0"/>
      <w:marBottom w:val="0"/>
      <w:divBdr>
        <w:top w:val="none" w:sz="0" w:space="0" w:color="auto"/>
        <w:left w:val="none" w:sz="0" w:space="0" w:color="auto"/>
        <w:bottom w:val="none" w:sz="0" w:space="0" w:color="auto"/>
        <w:right w:val="none" w:sz="0" w:space="0" w:color="auto"/>
      </w:divBdr>
    </w:div>
    <w:div w:id="1307202669">
      <w:bodyDiv w:val="1"/>
      <w:marLeft w:val="0"/>
      <w:marRight w:val="0"/>
      <w:marTop w:val="0"/>
      <w:marBottom w:val="0"/>
      <w:divBdr>
        <w:top w:val="none" w:sz="0" w:space="0" w:color="auto"/>
        <w:left w:val="none" w:sz="0" w:space="0" w:color="auto"/>
        <w:bottom w:val="none" w:sz="0" w:space="0" w:color="auto"/>
        <w:right w:val="none" w:sz="0" w:space="0" w:color="auto"/>
      </w:divBdr>
    </w:div>
    <w:div w:id="1367680507">
      <w:bodyDiv w:val="1"/>
      <w:marLeft w:val="0"/>
      <w:marRight w:val="0"/>
      <w:marTop w:val="0"/>
      <w:marBottom w:val="0"/>
      <w:divBdr>
        <w:top w:val="none" w:sz="0" w:space="0" w:color="auto"/>
        <w:left w:val="none" w:sz="0" w:space="0" w:color="auto"/>
        <w:bottom w:val="none" w:sz="0" w:space="0" w:color="auto"/>
        <w:right w:val="none" w:sz="0" w:space="0" w:color="auto"/>
      </w:divBdr>
    </w:div>
    <w:div w:id="1379623603">
      <w:bodyDiv w:val="1"/>
      <w:marLeft w:val="0"/>
      <w:marRight w:val="0"/>
      <w:marTop w:val="0"/>
      <w:marBottom w:val="0"/>
      <w:divBdr>
        <w:top w:val="none" w:sz="0" w:space="0" w:color="auto"/>
        <w:left w:val="none" w:sz="0" w:space="0" w:color="auto"/>
        <w:bottom w:val="none" w:sz="0" w:space="0" w:color="auto"/>
        <w:right w:val="none" w:sz="0" w:space="0" w:color="auto"/>
      </w:divBdr>
    </w:div>
    <w:div w:id="1536498880">
      <w:bodyDiv w:val="1"/>
      <w:marLeft w:val="0"/>
      <w:marRight w:val="0"/>
      <w:marTop w:val="0"/>
      <w:marBottom w:val="0"/>
      <w:divBdr>
        <w:top w:val="none" w:sz="0" w:space="0" w:color="auto"/>
        <w:left w:val="none" w:sz="0" w:space="0" w:color="auto"/>
        <w:bottom w:val="none" w:sz="0" w:space="0" w:color="auto"/>
        <w:right w:val="none" w:sz="0" w:space="0" w:color="auto"/>
      </w:divBdr>
    </w:div>
    <w:div w:id="1545408643">
      <w:bodyDiv w:val="1"/>
      <w:marLeft w:val="0"/>
      <w:marRight w:val="0"/>
      <w:marTop w:val="0"/>
      <w:marBottom w:val="0"/>
      <w:divBdr>
        <w:top w:val="none" w:sz="0" w:space="0" w:color="auto"/>
        <w:left w:val="none" w:sz="0" w:space="0" w:color="auto"/>
        <w:bottom w:val="none" w:sz="0" w:space="0" w:color="auto"/>
        <w:right w:val="none" w:sz="0" w:space="0" w:color="auto"/>
      </w:divBdr>
    </w:div>
    <w:div w:id="1589922744">
      <w:bodyDiv w:val="1"/>
      <w:marLeft w:val="0"/>
      <w:marRight w:val="0"/>
      <w:marTop w:val="0"/>
      <w:marBottom w:val="0"/>
      <w:divBdr>
        <w:top w:val="none" w:sz="0" w:space="0" w:color="auto"/>
        <w:left w:val="none" w:sz="0" w:space="0" w:color="auto"/>
        <w:bottom w:val="none" w:sz="0" w:space="0" w:color="auto"/>
        <w:right w:val="none" w:sz="0" w:space="0" w:color="auto"/>
      </w:divBdr>
    </w:div>
    <w:div w:id="1781416258">
      <w:bodyDiv w:val="1"/>
      <w:marLeft w:val="0"/>
      <w:marRight w:val="0"/>
      <w:marTop w:val="0"/>
      <w:marBottom w:val="0"/>
      <w:divBdr>
        <w:top w:val="none" w:sz="0" w:space="0" w:color="auto"/>
        <w:left w:val="none" w:sz="0" w:space="0" w:color="auto"/>
        <w:bottom w:val="none" w:sz="0" w:space="0" w:color="auto"/>
        <w:right w:val="none" w:sz="0" w:space="0" w:color="auto"/>
      </w:divBdr>
    </w:div>
    <w:div w:id="1782918291">
      <w:bodyDiv w:val="1"/>
      <w:marLeft w:val="0"/>
      <w:marRight w:val="0"/>
      <w:marTop w:val="0"/>
      <w:marBottom w:val="0"/>
      <w:divBdr>
        <w:top w:val="none" w:sz="0" w:space="0" w:color="auto"/>
        <w:left w:val="none" w:sz="0" w:space="0" w:color="auto"/>
        <w:bottom w:val="none" w:sz="0" w:space="0" w:color="auto"/>
        <w:right w:val="none" w:sz="0" w:space="0" w:color="auto"/>
      </w:divBdr>
    </w:div>
    <w:div w:id="1845899894">
      <w:bodyDiv w:val="1"/>
      <w:marLeft w:val="0"/>
      <w:marRight w:val="0"/>
      <w:marTop w:val="0"/>
      <w:marBottom w:val="0"/>
      <w:divBdr>
        <w:top w:val="none" w:sz="0" w:space="0" w:color="auto"/>
        <w:left w:val="none" w:sz="0" w:space="0" w:color="auto"/>
        <w:bottom w:val="none" w:sz="0" w:space="0" w:color="auto"/>
        <w:right w:val="none" w:sz="0" w:space="0" w:color="auto"/>
      </w:divBdr>
    </w:div>
    <w:div w:id="1899827970">
      <w:bodyDiv w:val="1"/>
      <w:marLeft w:val="0"/>
      <w:marRight w:val="0"/>
      <w:marTop w:val="0"/>
      <w:marBottom w:val="0"/>
      <w:divBdr>
        <w:top w:val="none" w:sz="0" w:space="0" w:color="auto"/>
        <w:left w:val="none" w:sz="0" w:space="0" w:color="auto"/>
        <w:bottom w:val="none" w:sz="0" w:space="0" w:color="auto"/>
        <w:right w:val="none" w:sz="0" w:space="0" w:color="auto"/>
      </w:divBdr>
    </w:div>
    <w:div w:id="1947077339">
      <w:bodyDiv w:val="1"/>
      <w:marLeft w:val="0"/>
      <w:marRight w:val="0"/>
      <w:marTop w:val="0"/>
      <w:marBottom w:val="0"/>
      <w:divBdr>
        <w:top w:val="none" w:sz="0" w:space="0" w:color="auto"/>
        <w:left w:val="none" w:sz="0" w:space="0" w:color="auto"/>
        <w:bottom w:val="none" w:sz="0" w:space="0" w:color="auto"/>
        <w:right w:val="none" w:sz="0" w:space="0" w:color="auto"/>
      </w:divBdr>
    </w:div>
    <w:div w:id="1962686423">
      <w:bodyDiv w:val="1"/>
      <w:marLeft w:val="0"/>
      <w:marRight w:val="0"/>
      <w:marTop w:val="0"/>
      <w:marBottom w:val="0"/>
      <w:divBdr>
        <w:top w:val="none" w:sz="0" w:space="0" w:color="auto"/>
        <w:left w:val="none" w:sz="0" w:space="0" w:color="auto"/>
        <w:bottom w:val="none" w:sz="0" w:space="0" w:color="auto"/>
        <w:right w:val="none" w:sz="0" w:space="0" w:color="auto"/>
      </w:divBdr>
    </w:div>
    <w:div w:id="2013415322">
      <w:bodyDiv w:val="1"/>
      <w:marLeft w:val="0"/>
      <w:marRight w:val="0"/>
      <w:marTop w:val="0"/>
      <w:marBottom w:val="0"/>
      <w:divBdr>
        <w:top w:val="none" w:sz="0" w:space="0" w:color="auto"/>
        <w:left w:val="none" w:sz="0" w:space="0" w:color="auto"/>
        <w:bottom w:val="none" w:sz="0" w:space="0" w:color="auto"/>
        <w:right w:val="none" w:sz="0" w:space="0" w:color="auto"/>
      </w:divBdr>
    </w:div>
    <w:div w:id="2090808962">
      <w:bodyDiv w:val="1"/>
      <w:marLeft w:val="0"/>
      <w:marRight w:val="0"/>
      <w:marTop w:val="0"/>
      <w:marBottom w:val="0"/>
      <w:divBdr>
        <w:top w:val="none" w:sz="0" w:space="0" w:color="auto"/>
        <w:left w:val="none" w:sz="0" w:space="0" w:color="auto"/>
        <w:bottom w:val="none" w:sz="0" w:space="0" w:color="auto"/>
        <w:right w:val="none" w:sz="0" w:space="0" w:color="auto"/>
      </w:divBdr>
    </w:div>
    <w:div w:id="21288182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emtech.com/" TargetMode="External"/><Relationship Id="rId18" Type="http://schemas.openxmlformats.org/officeDocument/2006/relationships/image" Target="media/image7.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g"/><Relationship Id="rId25"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www.microchip.com/" TargetMode="External"/><Relationship Id="rId23" Type="http://schemas.openxmlformats.org/officeDocument/2006/relationships/footer" Target="footer3.xml"/><Relationship Id="rId28" Type="http://schemas.microsoft.com/office/2011/relationships/people" Target="people.xml"/><Relationship Id="rId10" Type="http://schemas.openxmlformats.org/officeDocument/2006/relationships/header" Target="header1.xml"/><Relationship Id="rId19" Type="http://schemas.openxmlformats.org/officeDocument/2006/relationships/hyperlink" Target="https://en.wikipedia.org/wiki/Man-in-the-middle_attack"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hoperf.com/" TargetMode="External"/><Relationship Id="rId22" Type="http://schemas.openxmlformats.org/officeDocument/2006/relationships/header" Target="header3.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327E3-1E8B-644D-94E2-A46629E45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14</Pages>
  <Words>4986</Words>
  <Characters>27424</Characters>
  <Application>Microsoft Office Word</Application>
  <DocSecurity>0</DocSecurity>
  <Lines>228</Lines>
  <Paragraphs>64</Paragraphs>
  <ScaleCrop>false</ScaleCrop>
  <Company/>
  <LinksUpToDate>false</LinksUpToDate>
  <CharactersWithSpaces>32346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TITLE</dc:subject>
  <dc:creator>Christine Neve</dc:creator>
  <cp:keywords/>
  <dc:description/>
  <cp:lastModifiedBy>Jesús Sánchez-Gómez</cp:lastModifiedBy>
  <cp:revision>133</cp:revision>
  <dcterms:created xsi:type="dcterms:W3CDTF">2021-01-12T11:17:00Z</dcterms:created>
  <dcterms:modified xsi:type="dcterms:W3CDTF">2021-01-19T11:19:00Z</dcterms:modified>
</cp:coreProperties>
</file>